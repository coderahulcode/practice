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activeX/activeX50.xml" ContentType="application/vnd.ms-office.activeX+xml"/>
  <Override PartName="/word/activeX/activeX51.xml" ContentType="application/vnd.ms-office.activeX+xml"/>
  <Override PartName="/word/activeX/activeX60.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424" w:rsidRPr="007C5424" w:rsidRDefault="007C5424" w:rsidP="007C5424">
      <w:pPr>
        <w:spacing w:before="100" w:beforeAutospacing="1" w:after="100" w:afterAutospacing="1" w:line="240" w:lineRule="auto"/>
        <w:rPr>
          <w:rFonts w:ascii="Times New Roman" w:eastAsia="Times New Roman" w:hAnsi="Times New Roman" w:cs="Times New Roman"/>
          <w:sz w:val="24"/>
          <w:szCs w:val="24"/>
        </w:rPr>
      </w:pPr>
      <w:r w:rsidRPr="007C5424">
        <w:rPr>
          <w:rFonts w:ascii="Arial" w:eastAsia="Times New Roman" w:hAnsi="Arial" w:cs="Arial"/>
          <w:color w:val="333333"/>
          <w:sz w:val="16"/>
          <w:szCs w:val="16"/>
        </w:rPr>
        <w:t>A sheet of paper has statements numbered from 1 to 30. For all values of n from 1 to 30, statement n says "At most n of the statements on this sheet are false". Which statements are true and which are false?</w:t>
      </w:r>
    </w:p>
    <w:p w:rsidR="007C5424" w:rsidRPr="007C5424" w:rsidRDefault="007C5424" w:rsidP="007C54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4pt;height:18.15pt" o:ole="">
            <v:imagedata r:id="rId5" o:title=""/>
          </v:shape>
          <w:control r:id="rId6" w:name="DefaultOcxName" w:shapeid="_x0000_i1036"/>
        </w:object>
      </w:r>
    </w:p>
    <w:p w:rsidR="007C5424" w:rsidRPr="007C5424" w:rsidRDefault="007C5424" w:rsidP="007C542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The odd numbered statements are true and the even numbered are false.</w:t>
      </w:r>
    </w:p>
    <w:p w:rsidR="007C5424" w:rsidRPr="007C5424" w:rsidRDefault="007C5424" w:rsidP="007C54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035" type="#_x0000_t75" style="width:20.4pt;height:18.15pt" o:ole="">
            <v:imagedata r:id="rId5" o:title=""/>
          </v:shape>
          <w:control r:id="rId7" w:name="DefaultOcxName1" w:shapeid="_x0000_i1035"/>
        </w:object>
      </w:r>
    </w:p>
    <w:p w:rsidR="007C5424" w:rsidRPr="007C5424" w:rsidRDefault="007C5424" w:rsidP="007C542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The even numbered statements are true and the odd numbered are false.</w:t>
      </w:r>
    </w:p>
    <w:p w:rsidR="007C5424" w:rsidRPr="007C5424" w:rsidRDefault="007C5424" w:rsidP="007C542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206" type="#_x0000_t75" style="width:20.4pt;height:18.15pt" o:ole="">
            <v:imagedata r:id="rId5" o:title=""/>
          </v:shape>
          <w:control r:id="rId8" w:name="DefaultOcxName2" w:shapeid="_x0000_i1206"/>
        </w:object>
      </w:r>
    </w:p>
    <w:p w:rsidR="007C5424" w:rsidRPr="007C5424" w:rsidRDefault="007C5424" w:rsidP="007C542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All statements are true.</w:t>
      </w:r>
    </w:p>
    <w:p w:rsidR="007C5424" w:rsidRPr="007C5424" w:rsidRDefault="007C5424" w:rsidP="007C54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208" type="#_x0000_t75" style="width:20.4pt;height:18.15pt" o:ole="">
            <v:imagedata r:id="rId5" o:title=""/>
          </v:shape>
          <w:control r:id="rId9" w:name="DefaultOcxName3" w:shapeid="_x0000_i1208"/>
        </w:object>
      </w:r>
    </w:p>
    <w:p w:rsidR="007C5424" w:rsidRPr="007C5424" w:rsidRDefault="007C5424" w:rsidP="007C542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All statements are false</w:t>
      </w:r>
    </w:p>
    <w:p w:rsidR="00416264" w:rsidRDefault="002729A3">
      <w:proofErr w:type="spellStart"/>
      <w:proofErr w:type="gramStart"/>
      <w:r>
        <w:t>Ans</w:t>
      </w:r>
      <w:proofErr w:type="spellEnd"/>
      <w:r>
        <w:t xml:space="preserve"> :</w:t>
      </w:r>
      <w:proofErr w:type="gramEnd"/>
    </w:p>
    <w:p w:rsidR="002729A3" w:rsidRDefault="002729A3">
      <w:r>
        <w:rPr>
          <w:rStyle w:val="apple-style-span"/>
          <w:rFonts w:ascii="Arial" w:hAnsi="Arial" w:cs="Arial"/>
          <w:color w:val="333333"/>
          <w:sz w:val="15"/>
          <w:szCs w:val="15"/>
        </w:rPr>
        <w:t>Statement 30 reads</w:t>
      </w:r>
      <w:proofErr w:type="gramStart"/>
      <w:r>
        <w:rPr>
          <w:rStyle w:val="apple-style-span"/>
          <w:rFonts w:ascii="Arial" w:hAnsi="Arial" w:cs="Arial"/>
          <w:color w:val="333333"/>
          <w:sz w:val="15"/>
          <w:szCs w:val="15"/>
        </w:rPr>
        <w:t>,</w:t>
      </w:r>
      <w:proofErr w:type="gramEnd"/>
      <w:r>
        <w:rPr>
          <w:rStyle w:val="apple-style-span"/>
          <w:rFonts w:ascii="Arial" w:hAnsi="Arial" w:cs="Arial"/>
          <w:color w:val="333333"/>
          <w:sz w:val="15"/>
          <w:szCs w:val="15"/>
        </w:rPr>
        <w:t xml:space="preserve"> "At most 30 of the statements on this sheet are false"</w:t>
      </w:r>
      <w:r>
        <w:rPr>
          <w:rFonts w:ascii="Arial" w:hAnsi="Arial" w:cs="Arial"/>
          <w:color w:val="333333"/>
          <w:sz w:val="15"/>
          <w:szCs w:val="15"/>
        </w:rPr>
        <w:br/>
      </w:r>
      <w:r>
        <w:rPr>
          <w:rStyle w:val="apple-style-span"/>
          <w:rFonts w:ascii="Arial" w:hAnsi="Arial" w:cs="Arial"/>
          <w:color w:val="333333"/>
          <w:sz w:val="15"/>
          <w:szCs w:val="15"/>
        </w:rPr>
        <w:t>Since there are only 30 statements on the sheet, there can't be 31 or more false statements. The statements could be true, false, or neither, but there aren't more than 30 of them. So statement 30 is true.</w:t>
      </w:r>
      <w:r>
        <w:rPr>
          <w:rFonts w:ascii="Arial" w:hAnsi="Arial" w:cs="Arial"/>
          <w:color w:val="333333"/>
          <w:sz w:val="15"/>
          <w:szCs w:val="15"/>
        </w:rPr>
        <w:br/>
      </w:r>
      <w:r>
        <w:rPr>
          <w:rFonts w:ascii="Arial" w:hAnsi="Arial" w:cs="Arial"/>
          <w:color w:val="333333"/>
          <w:sz w:val="15"/>
          <w:szCs w:val="15"/>
        </w:rPr>
        <w:br/>
      </w:r>
      <w:r>
        <w:rPr>
          <w:rStyle w:val="apple-style-span"/>
          <w:rFonts w:ascii="Arial" w:hAnsi="Arial" w:cs="Arial"/>
          <w:color w:val="333333"/>
          <w:sz w:val="15"/>
          <w:szCs w:val="15"/>
        </w:rPr>
        <w:t>Now look at statement 29. Statement 30 is already true, so that leaves 29 possible statements that could possibly be false, at most. So statement 29 is true.</w:t>
      </w:r>
      <w:r>
        <w:rPr>
          <w:rFonts w:ascii="Arial" w:hAnsi="Arial" w:cs="Arial"/>
          <w:color w:val="333333"/>
          <w:sz w:val="15"/>
          <w:szCs w:val="15"/>
        </w:rPr>
        <w:br/>
      </w:r>
      <w:r>
        <w:rPr>
          <w:rFonts w:ascii="Arial" w:hAnsi="Arial" w:cs="Arial"/>
          <w:color w:val="333333"/>
          <w:sz w:val="15"/>
          <w:szCs w:val="15"/>
        </w:rPr>
        <w:br/>
      </w:r>
      <w:r>
        <w:rPr>
          <w:rStyle w:val="apple-style-span"/>
          <w:rFonts w:ascii="Arial" w:hAnsi="Arial" w:cs="Arial"/>
          <w:color w:val="333333"/>
          <w:sz w:val="15"/>
          <w:szCs w:val="15"/>
        </w:rPr>
        <w:t>And so on</w:t>
      </w:r>
    </w:p>
    <w:p w:rsidR="007C5424" w:rsidRDefault="007C5424"/>
    <w:p w:rsidR="007C5424" w:rsidRPr="007C5424" w:rsidRDefault="007C5424" w:rsidP="007C5424">
      <w:pPr>
        <w:spacing w:before="100" w:beforeAutospacing="1" w:after="100" w:afterAutospacing="1" w:line="240" w:lineRule="auto"/>
        <w:rPr>
          <w:rFonts w:ascii="Times New Roman" w:eastAsia="Times New Roman" w:hAnsi="Times New Roman" w:cs="Times New Roman"/>
          <w:sz w:val="24"/>
          <w:szCs w:val="24"/>
        </w:rPr>
      </w:pPr>
      <w:r w:rsidRPr="007C5424">
        <w:rPr>
          <w:rFonts w:ascii="Arial" w:eastAsia="Times New Roman" w:hAnsi="Arial" w:cs="Arial"/>
          <w:color w:val="333333"/>
          <w:sz w:val="16"/>
          <w:szCs w:val="16"/>
        </w:rPr>
        <w:t xml:space="preserve">There are two water tanks A and B, A is much smaller than B. While water fills at the rate of one </w:t>
      </w:r>
      <w:proofErr w:type="spellStart"/>
      <w:r w:rsidRPr="007C5424">
        <w:rPr>
          <w:rFonts w:ascii="Arial" w:eastAsia="Times New Roman" w:hAnsi="Arial" w:cs="Arial"/>
          <w:color w:val="333333"/>
          <w:sz w:val="16"/>
          <w:szCs w:val="16"/>
        </w:rPr>
        <w:t>litre</w:t>
      </w:r>
      <w:proofErr w:type="spellEnd"/>
      <w:r w:rsidRPr="007C5424">
        <w:rPr>
          <w:rFonts w:ascii="Arial" w:eastAsia="Times New Roman" w:hAnsi="Arial" w:cs="Arial"/>
          <w:color w:val="333333"/>
          <w:sz w:val="16"/>
          <w:szCs w:val="16"/>
        </w:rPr>
        <w:t xml:space="preserve"> every hour in A, it gets filled up like 10, 20, 40, 80, </w:t>
      </w:r>
      <w:proofErr w:type="gramStart"/>
      <w:r w:rsidRPr="007C5424">
        <w:rPr>
          <w:rFonts w:ascii="Arial" w:eastAsia="Times New Roman" w:hAnsi="Arial" w:cs="Arial"/>
          <w:color w:val="333333"/>
          <w:sz w:val="16"/>
          <w:szCs w:val="16"/>
        </w:rPr>
        <w:t>160 ..</w:t>
      </w:r>
      <w:proofErr w:type="gramEnd"/>
      <w:r w:rsidRPr="007C5424">
        <w:rPr>
          <w:rFonts w:ascii="Arial" w:eastAsia="Times New Roman" w:hAnsi="Arial" w:cs="Arial"/>
          <w:color w:val="333333"/>
          <w:sz w:val="16"/>
          <w:szCs w:val="16"/>
        </w:rPr>
        <w:t xml:space="preserve"> </w:t>
      </w:r>
      <w:proofErr w:type="gramStart"/>
      <w:r w:rsidRPr="007C5424">
        <w:rPr>
          <w:rFonts w:ascii="Arial" w:eastAsia="Times New Roman" w:hAnsi="Arial" w:cs="Arial"/>
          <w:color w:val="333333"/>
          <w:sz w:val="16"/>
          <w:szCs w:val="16"/>
        </w:rPr>
        <w:t>in</w:t>
      </w:r>
      <w:proofErr w:type="gramEnd"/>
      <w:r w:rsidRPr="007C5424">
        <w:rPr>
          <w:rFonts w:ascii="Arial" w:eastAsia="Times New Roman" w:hAnsi="Arial" w:cs="Arial"/>
          <w:color w:val="333333"/>
          <w:sz w:val="16"/>
          <w:szCs w:val="16"/>
        </w:rPr>
        <w:t xml:space="preserve"> tank B. (At the end of first hour, B has 10 </w:t>
      </w:r>
      <w:proofErr w:type="spellStart"/>
      <w:r w:rsidRPr="007C5424">
        <w:rPr>
          <w:rFonts w:ascii="Arial" w:eastAsia="Times New Roman" w:hAnsi="Arial" w:cs="Arial"/>
          <w:color w:val="333333"/>
          <w:sz w:val="16"/>
          <w:szCs w:val="16"/>
        </w:rPr>
        <w:t>litres</w:t>
      </w:r>
      <w:proofErr w:type="spellEnd"/>
      <w:r w:rsidRPr="007C5424">
        <w:rPr>
          <w:rFonts w:ascii="Arial" w:eastAsia="Times New Roman" w:hAnsi="Arial" w:cs="Arial"/>
          <w:color w:val="333333"/>
          <w:sz w:val="16"/>
          <w:szCs w:val="16"/>
        </w:rPr>
        <w:t>, second hour it has 20, and so on). If 1/32 of B's volume is filled after 3 hours, what is the total duration required to fill it completely?</w:t>
      </w:r>
    </w:p>
    <w:p w:rsidR="007C5424" w:rsidRPr="007C5424" w:rsidRDefault="007C5424" w:rsidP="007C542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048" type="#_x0000_t75" style="width:20.4pt;height:18.15pt" o:ole="">
            <v:imagedata r:id="rId5" o:title=""/>
          </v:shape>
          <w:control r:id="rId10" w:name="DefaultOcxName4" w:shapeid="_x0000_i1048"/>
        </w:object>
      </w:r>
    </w:p>
    <w:p w:rsidR="007C5424" w:rsidRPr="007C5424" w:rsidRDefault="007C5424" w:rsidP="007C542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10 hours</w:t>
      </w:r>
    </w:p>
    <w:p w:rsidR="007C5424" w:rsidRPr="007C5424" w:rsidRDefault="007C5424" w:rsidP="007C542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047" type="#_x0000_t75" style="width:20.4pt;height:18.15pt" o:ole="">
            <v:imagedata r:id="rId5" o:title=""/>
          </v:shape>
          <w:control r:id="rId11" w:name="DefaultOcxName11" w:shapeid="_x0000_i1047"/>
        </w:object>
      </w:r>
    </w:p>
    <w:p w:rsidR="007C5424" w:rsidRPr="007C5424" w:rsidRDefault="007C5424" w:rsidP="007C542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9 hours</w:t>
      </w:r>
    </w:p>
    <w:p w:rsidR="007C5424" w:rsidRPr="007C5424" w:rsidRDefault="007C5424" w:rsidP="007C542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046" type="#_x0000_t75" style="width:20.4pt;height:18.15pt" o:ole="">
            <v:imagedata r:id="rId5" o:title=""/>
          </v:shape>
          <w:control r:id="rId12" w:name="DefaultOcxName21" w:shapeid="_x0000_i1046"/>
        </w:object>
      </w:r>
    </w:p>
    <w:p w:rsidR="007C5424" w:rsidRPr="007C5424" w:rsidRDefault="007C5424" w:rsidP="007C542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7 hours</w:t>
      </w:r>
    </w:p>
    <w:p w:rsidR="007C5424" w:rsidRPr="007C5424" w:rsidRDefault="007C5424" w:rsidP="007C542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218" type="#_x0000_t75" style="width:20.4pt;height:18.15pt" o:ole="">
            <v:imagedata r:id="rId5" o:title=""/>
          </v:shape>
          <w:control r:id="rId13" w:name="DefaultOcxName31" w:shapeid="_x0000_i1218"/>
        </w:object>
      </w:r>
    </w:p>
    <w:p w:rsidR="007C5424" w:rsidRPr="007C5424" w:rsidRDefault="007C5424" w:rsidP="007C542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8 hours</w:t>
      </w:r>
    </w:p>
    <w:p w:rsidR="007C5424" w:rsidRDefault="002729A3">
      <w:proofErr w:type="spellStart"/>
      <w:r>
        <w:t>Ans</w:t>
      </w:r>
      <w:proofErr w:type="spellEnd"/>
      <w:r>
        <w:t>: 10</w:t>
      </w:r>
      <w:proofErr w:type="gramStart"/>
      <w:r>
        <w:t>,20,40,80,160,320,640,1280</w:t>
      </w:r>
      <w:proofErr w:type="gramEnd"/>
    </w:p>
    <w:p w:rsidR="007C5424" w:rsidRDefault="007C5424"/>
    <w:p w:rsidR="007C5424" w:rsidRPr="007C5424" w:rsidRDefault="007C5424" w:rsidP="007C5424">
      <w:pPr>
        <w:spacing w:before="100" w:beforeAutospacing="1" w:after="100" w:afterAutospacing="1" w:line="240" w:lineRule="auto"/>
        <w:rPr>
          <w:rFonts w:ascii="Times New Roman" w:eastAsia="Times New Roman" w:hAnsi="Times New Roman" w:cs="Times New Roman"/>
          <w:sz w:val="24"/>
          <w:szCs w:val="24"/>
        </w:rPr>
      </w:pPr>
      <w:r w:rsidRPr="007C5424">
        <w:rPr>
          <w:rFonts w:ascii="Arial" w:eastAsia="Times New Roman" w:hAnsi="Arial" w:cs="Arial"/>
          <w:color w:val="333333"/>
          <w:sz w:val="16"/>
          <w:szCs w:val="16"/>
        </w:rPr>
        <w:t xml:space="preserve">The IT giant </w:t>
      </w:r>
      <w:proofErr w:type="spellStart"/>
      <w:r w:rsidRPr="007C5424">
        <w:rPr>
          <w:rFonts w:ascii="Arial" w:eastAsia="Times New Roman" w:hAnsi="Arial" w:cs="Arial"/>
          <w:color w:val="333333"/>
          <w:sz w:val="16"/>
          <w:szCs w:val="16"/>
        </w:rPr>
        <w:t>Tirnop</w:t>
      </w:r>
      <w:proofErr w:type="spellEnd"/>
      <w:r w:rsidRPr="007C5424">
        <w:rPr>
          <w:rFonts w:ascii="Arial" w:eastAsia="Times New Roman" w:hAnsi="Arial" w:cs="Arial"/>
          <w:color w:val="333333"/>
          <w:sz w:val="16"/>
          <w:szCs w:val="16"/>
        </w:rPr>
        <w:t xml:space="preserve"> has recently crossed a head count of 150000 and earnings of $7 billion. As one of the forerunners in the technology front, </w:t>
      </w:r>
      <w:proofErr w:type="spellStart"/>
      <w:r w:rsidRPr="007C5424">
        <w:rPr>
          <w:rFonts w:ascii="Arial" w:eastAsia="Times New Roman" w:hAnsi="Arial" w:cs="Arial"/>
          <w:color w:val="333333"/>
          <w:sz w:val="16"/>
          <w:szCs w:val="16"/>
        </w:rPr>
        <w:t>Tirnop</w:t>
      </w:r>
      <w:proofErr w:type="spellEnd"/>
      <w:r w:rsidRPr="007C5424">
        <w:rPr>
          <w:rFonts w:ascii="Arial" w:eastAsia="Times New Roman" w:hAnsi="Arial" w:cs="Arial"/>
          <w:color w:val="333333"/>
          <w:sz w:val="16"/>
          <w:szCs w:val="16"/>
        </w:rPr>
        <w:t xml:space="preserve"> continues to lead the way in products and services in India. At </w:t>
      </w:r>
      <w:proofErr w:type="spellStart"/>
      <w:r w:rsidRPr="007C5424">
        <w:rPr>
          <w:rFonts w:ascii="Arial" w:eastAsia="Times New Roman" w:hAnsi="Arial" w:cs="Arial"/>
          <w:color w:val="333333"/>
          <w:sz w:val="16"/>
          <w:szCs w:val="16"/>
        </w:rPr>
        <w:t>Tirnop</w:t>
      </w:r>
      <w:proofErr w:type="spellEnd"/>
      <w:r w:rsidRPr="007C5424">
        <w:rPr>
          <w:rFonts w:ascii="Arial" w:eastAsia="Times New Roman" w:hAnsi="Arial" w:cs="Arial"/>
          <w:color w:val="333333"/>
          <w:sz w:val="16"/>
          <w:szCs w:val="16"/>
        </w:rPr>
        <w:t xml:space="preserve">, all programmers are equal in every respect. They receive identical salaries </w:t>
      </w:r>
      <w:proofErr w:type="spellStart"/>
      <w:r w:rsidRPr="007C5424">
        <w:rPr>
          <w:rFonts w:ascii="Arial" w:eastAsia="Times New Roman" w:hAnsi="Arial" w:cs="Arial"/>
          <w:color w:val="333333"/>
          <w:sz w:val="16"/>
          <w:szCs w:val="16"/>
        </w:rPr>
        <w:t>ans</w:t>
      </w:r>
      <w:proofErr w:type="spellEnd"/>
      <w:r w:rsidRPr="007C5424">
        <w:rPr>
          <w:rFonts w:ascii="Arial" w:eastAsia="Times New Roman" w:hAnsi="Arial" w:cs="Arial"/>
          <w:color w:val="333333"/>
          <w:sz w:val="16"/>
          <w:szCs w:val="16"/>
        </w:rPr>
        <w:t xml:space="preserve"> also write code at the same </w:t>
      </w:r>
      <w:proofErr w:type="spellStart"/>
      <w:r w:rsidRPr="007C5424">
        <w:rPr>
          <w:rFonts w:ascii="Arial" w:eastAsia="Times New Roman" w:hAnsi="Arial" w:cs="Arial"/>
          <w:color w:val="333333"/>
          <w:sz w:val="16"/>
          <w:szCs w:val="16"/>
        </w:rPr>
        <w:t>rate.Suppose</w:t>
      </w:r>
      <w:proofErr w:type="spellEnd"/>
      <w:r w:rsidRPr="007C5424">
        <w:rPr>
          <w:rFonts w:ascii="Arial" w:eastAsia="Times New Roman" w:hAnsi="Arial" w:cs="Arial"/>
          <w:color w:val="333333"/>
          <w:sz w:val="16"/>
          <w:szCs w:val="16"/>
        </w:rPr>
        <w:t xml:space="preserve"> 12 such programmers take 12 minutes to write 12 lines of code in total. How many lines of code can be written by 72 programmers in 72 minutes?</w:t>
      </w:r>
    </w:p>
    <w:p w:rsidR="007C5424" w:rsidRPr="007C5424" w:rsidRDefault="007C5424" w:rsidP="007C542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220" type="#_x0000_t75" style="width:20.4pt;height:18.15pt" o:ole="">
            <v:imagedata r:id="rId5" o:title=""/>
          </v:shape>
          <w:control r:id="rId14" w:name="DefaultOcxName5" w:shapeid="_x0000_i1220"/>
        </w:object>
      </w:r>
    </w:p>
    <w:p w:rsidR="007C5424" w:rsidRPr="007C5424" w:rsidRDefault="007C5424" w:rsidP="007C542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432</w:t>
      </w:r>
    </w:p>
    <w:p w:rsidR="007C5424" w:rsidRPr="007C5424" w:rsidRDefault="007C5424" w:rsidP="007C542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059" type="#_x0000_t75" style="width:20.4pt;height:18.15pt" o:ole="">
            <v:imagedata r:id="rId5" o:title=""/>
          </v:shape>
          <w:control r:id="rId15" w:name="DefaultOcxName12" w:shapeid="_x0000_i1059"/>
        </w:object>
      </w:r>
    </w:p>
    <w:p w:rsidR="007C5424" w:rsidRPr="007C5424" w:rsidRDefault="007C5424" w:rsidP="007C542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72</w:t>
      </w:r>
    </w:p>
    <w:p w:rsidR="007C5424" w:rsidRPr="007C5424" w:rsidRDefault="007C5424" w:rsidP="007C542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058" type="#_x0000_t75" style="width:20.4pt;height:18.15pt" o:ole="">
            <v:imagedata r:id="rId5" o:title=""/>
          </v:shape>
          <w:control r:id="rId16" w:name="DefaultOcxName22" w:shapeid="_x0000_i1058"/>
        </w:object>
      </w:r>
    </w:p>
    <w:p w:rsidR="007C5424" w:rsidRPr="007C5424" w:rsidRDefault="007C5424" w:rsidP="007C542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12</w:t>
      </w:r>
    </w:p>
    <w:p w:rsidR="007C5424" w:rsidRPr="007C5424" w:rsidRDefault="007C5424" w:rsidP="007C542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057" type="#_x0000_t75" style="width:20.4pt;height:18.15pt" o:ole="">
            <v:imagedata r:id="rId5" o:title=""/>
          </v:shape>
          <w:control r:id="rId17" w:name="DefaultOcxName32" w:shapeid="_x0000_i1057"/>
        </w:object>
      </w:r>
    </w:p>
    <w:p w:rsidR="007C5424" w:rsidRPr="007C5424" w:rsidRDefault="007C5424" w:rsidP="007C542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6</w:t>
      </w:r>
    </w:p>
    <w:p w:rsidR="007C5424" w:rsidRDefault="007C5424"/>
    <w:p w:rsidR="007C5424" w:rsidRDefault="007C5424"/>
    <w:p w:rsidR="007C5424" w:rsidRPr="007C5424" w:rsidRDefault="007C5424" w:rsidP="007C5424">
      <w:pPr>
        <w:spacing w:before="100" w:beforeAutospacing="1" w:after="100" w:afterAutospacing="1" w:line="240" w:lineRule="auto"/>
        <w:rPr>
          <w:rFonts w:ascii="Times New Roman" w:eastAsia="Times New Roman" w:hAnsi="Times New Roman" w:cs="Times New Roman"/>
          <w:sz w:val="24"/>
          <w:szCs w:val="24"/>
        </w:rPr>
      </w:pPr>
      <w:proofErr w:type="spellStart"/>
      <w:r w:rsidRPr="007C5424">
        <w:rPr>
          <w:rFonts w:ascii="Arial" w:eastAsia="Times New Roman" w:hAnsi="Arial" w:cs="Arial"/>
          <w:color w:val="333333"/>
          <w:sz w:val="16"/>
          <w:szCs w:val="16"/>
        </w:rPr>
        <w:t>Alok</w:t>
      </w:r>
      <w:proofErr w:type="spellEnd"/>
      <w:r w:rsidRPr="007C5424">
        <w:rPr>
          <w:rFonts w:ascii="Arial" w:eastAsia="Times New Roman" w:hAnsi="Arial" w:cs="Arial"/>
          <w:color w:val="333333"/>
          <w:sz w:val="16"/>
          <w:szCs w:val="16"/>
        </w:rPr>
        <w:t xml:space="preserve"> and </w:t>
      </w:r>
      <w:proofErr w:type="spellStart"/>
      <w:r w:rsidRPr="007C5424">
        <w:rPr>
          <w:rFonts w:ascii="Arial" w:eastAsia="Times New Roman" w:hAnsi="Arial" w:cs="Arial"/>
          <w:color w:val="333333"/>
          <w:sz w:val="16"/>
          <w:szCs w:val="16"/>
        </w:rPr>
        <w:t>Bhanu</w:t>
      </w:r>
      <w:proofErr w:type="spellEnd"/>
      <w:r w:rsidRPr="007C5424">
        <w:rPr>
          <w:rFonts w:ascii="Arial" w:eastAsia="Times New Roman" w:hAnsi="Arial" w:cs="Arial"/>
          <w:color w:val="333333"/>
          <w:sz w:val="16"/>
          <w:szCs w:val="16"/>
        </w:rPr>
        <w:t xml:space="preserve"> play the following min-max game. Given the expression</w:t>
      </w:r>
    </w:p>
    <w:p w:rsidR="007C5424" w:rsidRPr="007C5424" w:rsidRDefault="007C5424" w:rsidP="007C5424">
      <w:pPr>
        <w:spacing w:before="100" w:beforeAutospacing="1" w:after="100" w:afterAutospacing="1" w:line="240" w:lineRule="auto"/>
        <w:rPr>
          <w:rFonts w:ascii="Times New Roman" w:eastAsia="Times New Roman" w:hAnsi="Times New Roman" w:cs="Times New Roman"/>
          <w:sz w:val="24"/>
          <w:szCs w:val="24"/>
        </w:rPr>
      </w:pPr>
      <w:r w:rsidRPr="007C5424">
        <w:rPr>
          <w:rFonts w:ascii="Arial" w:eastAsia="Times New Roman" w:hAnsi="Arial" w:cs="Arial"/>
          <w:color w:val="333333"/>
          <w:sz w:val="16"/>
          <w:szCs w:val="16"/>
        </w:rPr>
        <w:t>N = 12 + X*(Y - Z)</w:t>
      </w:r>
    </w:p>
    <w:p w:rsidR="007C5424" w:rsidRPr="007C5424" w:rsidRDefault="007C5424" w:rsidP="007C5424">
      <w:pPr>
        <w:spacing w:before="100" w:beforeAutospacing="1" w:after="100" w:afterAutospacing="1" w:line="240" w:lineRule="auto"/>
        <w:rPr>
          <w:rFonts w:ascii="Times New Roman" w:eastAsia="Times New Roman" w:hAnsi="Times New Roman" w:cs="Times New Roman"/>
          <w:sz w:val="24"/>
          <w:szCs w:val="24"/>
        </w:rPr>
      </w:pPr>
      <w:proofErr w:type="gramStart"/>
      <w:r w:rsidRPr="007C5424">
        <w:rPr>
          <w:rFonts w:ascii="Arial" w:eastAsia="Times New Roman" w:hAnsi="Arial" w:cs="Arial"/>
          <w:color w:val="333333"/>
          <w:sz w:val="16"/>
          <w:szCs w:val="16"/>
        </w:rPr>
        <w:t>where</w:t>
      </w:r>
      <w:proofErr w:type="gramEnd"/>
      <w:r w:rsidRPr="007C5424">
        <w:rPr>
          <w:rFonts w:ascii="Arial" w:eastAsia="Times New Roman" w:hAnsi="Arial" w:cs="Arial"/>
          <w:color w:val="333333"/>
          <w:sz w:val="16"/>
          <w:szCs w:val="16"/>
        </w:rPr>
        <w:t xml:space="preserve"> X, Y and Z are variables representing single digits (0 to 9), </w:t>
      </w:r>
      <w:proofErr w:type="spellStart"/>
      <w:r w:rsidRPr="007C5424">
        <w:rPr>
          <w:rFonts w:ascii="Arial" w:eastAsia="Times New Roman" w:hAnsi="Arial" w:cs="Arial"/>
          <w:color w:val="333333"/>
          <w:sz w:val="16"/>
          <w:szCs w:val="16"/>
        </w:rPr>
        <w:t>Alok</w:t>
      </w:r>
      <w:proofErr w:type="spellEnd"/>
      <w:r w:rsidRPr="007C5424">
        <w:rPr>
          <w:rFonts w:ascii="Arial" w:eastAsia="Times New Roman" w:hAnsi="Arial" w:cs="Arial"/>
          <w:color w:val="333333"/>
          <w:sz w:val="16"/>
          <w:szCs w:val="16"/>
        </w:rPr>
        <w:t xml:space="preserve"> would like to maximize N while </w:t>
      </w:r>
      <w:proofErr w:type="spellStart"/>
      <w:r w:rsidRPr="007C5424">
        <w:rPr>
          <w:rFonts w:ascii="Arial" w:eastAsia="Times New Roman" w:hAnsi="Arial" w:cs="Arial"/>
          <w:color w:val="333333"/>
          <w:sz w:val="16"/>
          <w:szCs w:val="16"/>
        </w:rPr>
        <w:t>Bhanu</w:t>
      </w:r>
      <w:proofErr w:type="spellEnd"/>
      <w:r w:rsidRPr="007C5424">
        <w:rPr>
          <w:rFonts w:ascii="Arial" w:eastAsia="Times New Roman" w:hAnsi="Arial" w:cs="Arial"/>
          <w:color w:val="333333"/>
          <w:sz w:val="16"/>
          <w:szCs w:val="16"/>
        </w:rPr>
        <w:t xml:space="preserve"> would like to minimize it. Towards this end, </w:t>
      </w:r>
      <w:proofErr w:type="spellStart"/>
      <w:r w:rsidRPr="007C5424">
        <w:rPr>
          <w:rFonts w:ascii="Arial" w:eastAsia="Times New Roman" w:hAnsi="Arial" w:cs="Arial"/>
          <w:color w:val="333333"/>
          <w:sz w:val="16"/>
          <w:szCs w:val="16"/>
        </w:rPr>
        <w:t>Alok</w:t>
      </w:r>
      <w:proofErr w:type="spellEnd"/>
      <w:r w:rsidRPr="007C5424">
        <w:rPr>
          <w:rFonts w:ascii="Arial" w:eastAsia="Times New Roman" w:hAnsi="Arial" w:cs="Arial"/>
          <w:color w:val="333333"/>
          <w:sz w:val="16"/>
          <w:szCs w:val="16"/>
        </w:rPr>
        <w:t xml:space="preserve"> chooses a single digit number and </w:t>
      </w:r>
      <w:proofErr w:type="spellStart"/>
      <w:r w:rsidRPr="007C5424">
        <w:rPr>
          <w:rFonts w:ascii="Arial" w:eastAsia="Times New Roman" w:hAnsi="Arial" w:cs="Arial"/>
          <w:color w:val="333333"/>
          <w:sz w:val="16"/>
          <w:szCs w:val="16"/>
        </w:rPr>
        <w:t>Bhanu</w:t>
      </w:r>
      <w:proofErr w:type="spellEnd"/>
      <w:r w:rsidRPr="007C5424">
        <w:rPr>
          <w:rFonts w:ascii="Arial" w:eastAsia="Times New Roman" w:hAnsi="Arial" w:cs="Arial"/>
          <w:color w:val="333333"/>
          <w:sz w:val="16"/>
          <w:szCs w:val="16"/>
        </w:rPr>
        <w:t xml:space="preserve"> substitutes this for a variable of her choice (X, Y or Z). </w:t>
      </w:r>
      <w:proofErr w:type="spellStart"/>
      <w:r w:rsidRPr="007C5424">
        <w:rPr>
          <w:rFonts w:ascii="Arial" w:eastAsia="Times New Roman" w:hAnsi="Arial" w:cs="Arial"/>
          <w:color w:val="333333"/>
          <w:sz w:val="16"/>
          <w:szCs w:val="16"/>
        </w:rPr>
        <w:t>Alok</w:t>
      </w:r>
      <w:proofErr w:type="spellEnd"/>
      <w:r w:rsidRPr="007C5424">
        <w:rPr>
          <w:rFonts w:ascii="Arial" w:eastAsia="Times New Roman" w:hAnsi="Arial" w:cs="Arial"/>
          <w:color w:val="333333"/>
          <w:sz w:val="16"/>
          <w:szCs w:val="16"/>
        </w:rPr>
        <w:t xml:space="preserve"> then chooses the next value and </w:t>
      </w:r>
      <w:proofErr w:type="spellStart"/>
      <w:r w:rsidRPr="007C5424">
        <w:rPr>
          <w:rFonts w:ascii="Arial" w:eastAsia="Times New Roman" w:hAnsi="Arial" w:cs="Arial"/>
          <w:color w:val="333333"/>
          <w:sz w:val="16"/>
          <w:szCs w:val="16"/>
        </w:rPr>
        <w:t>Bhanu</w:t>
      </w:r>
      <w:proofErr w:type="spellEnd"/>
      <w:r w:rsidRPr="007C5424">
        <w:rPr>
          <w:rFonts w:ascii="Arial" w:eastAsia="Times New Roman" w:hAnsi="Arial" w:cs="Arial"/>
          <w:color w:val="333333"/>
          <w:sz w:val="16"/>
          <w:szCs w:val="16"/>
        </w:rPr>
        <w:t xml:space="preserve">, the variable to substitute the value. Finally </w:t>
      </w:r>
      <w:proofErr w:type="spellStart"/>
      <w:r w:rsidRPr="007C5424">
        <w:rPr>
          <w:rFonts w:ascii="Arial" w:eastAsia="Times New Roman" w:hAnsi="Arial" w:cs="Arial"/>
          <w:color w:val="333333"/>
          <w:sz w:val="16"/>
          <w:szCs w:val="16"/>
        </w:rPr>
        <w:t>Alok</w:t>
      </w:r>
      <w:proofErr w:type="spellEnd"/>
      <w:r w:rsidRPr="007C5424">
        <w:rPr>
          <w:rFonts w:ascii="Arial" w:eastAsia="Times New Roman" w:hAnsi="Arial" w:cs="Arial"/>
          <w:color w:val="333333"/>
          <w:sz w:val="16"/>
          <w:szCs w:val="16"/>
        </w:rPr>
        <w:t xml:space="preserve"> proposes the value for the remaining variable. Assuming both </w:t>
      </w:r>
      <w:proofErr w:type="gramStart"/>
      <w:r w:rsidRPr="007C5424">
        <w:rPr>
          <w:rFonts w:ascii="Arial" w:eastAsia="Times New Roman" w:hAnsi="Arial" w:cs="Arial"/>
          <w:color w:val="333333"/>
          <w:sz w:val="16"/>
          <w:szCs w:val="16"/>
        </w:rPr>
        <w:t>play</w:t>
      </w:r>
      <w:proofErr w:type="gramEnd"/>
      <w:r w:rsidRPr="007C5424">
        <w:rPr>
          <w:rFonts w:ascii="Arial" w:eastAsia="Times New Roman" w:hAnsi="Arial" w:cs="Arial"/>
          <w:color w:val="333333"/>
          <w:sz w:val="16"/>
          <w:szCs w:val="16"/>
        </w:rPr>
        <w:t xml:space="preserve"> to their optimal strategies, the value of N at the end of the game would be</w:t>
      </w:r>
    </w:p>
    <w:p w:rsidR="007C5424" w:rsidRPr="007C5424" w:rsidRDefault="007C5424" w:rsidP="007C542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072" type="#_x0000_t75" style="width:20.4pt;height:18.15pt" o:ole="">
            <v:imagedata r:id="rId5" o:title=""/>
          </v:shape>
          <w:control r:id="rId18" w:name="DefaultOcxName6" w:shapeid="_x0000_i1072"/>
        </w:object>
      </w:r>
    </w:p>
    <w:p w:rsidR="007C5424" w:rsidRPr="007C5424" w:rsidRDefault="007C5424" w:rsidP="007C542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-69</w:t>
      </w:r>
    </w:p>
    <w:p w:rsidR="007C5424" w:rsidRPr="007C5424" w:rsidRDefault="007C5424" w:rsidP="007C542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071" type="#_x0000_t75" style="width:20.4pt;height:18.15pt" o:ole="">
            <v:imagedata r:id="rId5" o:title=""/>
          </v:shape>
          <w:control r:id="rId19" w:name="DefaultOcxName13" w:shapeid="_x0000_i1071"/>
        </w:object>
      </w:r>
    </w:p>
    <w:p w:rsidR="007C5424" w:rsidRPr="007C5424" w:rsidRDefault="007C5424" w:rsidP="007C542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12</w:t>
      </w:r>
    </w:p>
    <w:p w:rsidR="007C5424" w:rsidRPr="007C5424" w:rsidRDefault="007C5424" w:rsidP="007C542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070" type="#_x0000_t75" style="width:20.4pt;height:18.15pt" o:ole="">
            <v:imagedata r:id="rId5" o:title=""/>
          </v:shape>
          <w:control r:id="rId20" w:name="DefaultOcxName23" w:shapeid="_x0000_i1070"/>
        </w:object>
      </w:r>
    </w:p>
    <w:p w:rsidR="007C5424" w:rsidRPr="007C5424" w:rsidRDefault="007C5424" w:rsidP="007C542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93</w:t>
      </w:r>
    </w:p>
    <w:p w:rsidR="007C5424" w:rsidRPr="007C5424" w:rsidRDefault="007C5424" w:rsidP="007C542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069" type="#_x0000_t75" style="width:20.4pt;height:18.15pt" o:ole="">
            <v:imagedata r:id="rId5" o:title=""/>
          </v:shape>
          <w:control r:id="rId21" w:name="DefaultOcxName33" w:shapeid="_x0000_i1069"/>
        </w:object>
      </w:r>
    </w:p>
    <w:p w:rsidR="007C5424" w:rsidRPr="007C5424" w:rsidRDefault="007C5424" w:rsidP="007C542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30</w:t>
      </w:r>
    </w:p>
    <w:p w:rsidR="007C5424" w:rsidRDefault="007C5424"/>
    <w:p w:rsidR="007C5424" w:rsidRDefault="007C5424"/>
    <w:p w:rsidR="007C5424" w:rsidRPr="007C5424" w:rsidRDefault="007C5424" w:rsidP="007C5424">
      <w:pPr>
        <w:spacing w:before="100" w:beforeAutospacing="1" w:after="100" w:afterAutospacing="1" w:line="240" w:lineRule="auto"/>
        <w:rPr>
          <w:rFonts w:ascii="Times New Roman" w:eastAsia="Times New Roman" w:hAnsi="Times New Roman" w:cs="Times New Roman"/>
          <w:sz w:val="24"/>
          <w:szCs w:val="24"/>
        </w:rPr>
      </w:pPr>
      <w:r w:rsidRPr="007C5424">
        <w:rPr>
          <w:rFonts w:ascii="Arial" w:eastAsia="Times New Roman" w:hAnsi="Arial" w:cs="Arial"/>
          <w:color w:val="333333"/>
          <w:sz w:val="16"/>
          <w:szCs w:val="16"/>
        </w:rPr>
        <w:t xml:space="preserve">Planet </w:t>
      </w:r>
      <w:proofErr w:type="spellStart"/>
      <w:r w:rsidRPr="007C5424">
        <w:rPr>
          <w:rFonts w:ascii="Arial" w:eastAsia="Times New Roman" w:hAnsi="Arial" w:cs="Arial"/>
          <w:color w:val="333333"/>
          <w:sz w:val="16"/>
          <w:szCs w:val="16"/>
        </w:rPr>
        <w:t>fourfi</w:t>
      </w:r>
      <w:proofErr w:type="spellEnd"/>
      <w:r w:rsidRPr="007C5424">
        <w:rPr>
          <w:rFonts w:ascii="Arial" w:eastAsia="Times New Roman" w:hAnsi="Arial" w:cs="Arial"/>
          <w:color w:val="333333"/>
          <w:sz w:val="16"/>
          <w:szCs w:val="16"/>
        </w:rPr>
        <w:t xml:space="preserve"> resides in 4-dimensional space and thus the </w:t>
      </w:r>
      <w:proofErr w:type="gramStart"/>
      <w:r w:rsidRPr="007C5424">
        <w:rPr>
          <w:rFonts w:ascii="Arial" w:eastAsia="Times New Roman" w:hAnsi="Arial" w:cs="Arial"/>
          <w:color w:val="333333"/>
          <w:sz w:val="16"/>
          <w:szCs w:val="16"/>
        </w:rPr>
        <w:t>currency used by its residents are</w:t>
      </w:r>
      <w:proofErr w:type="gramEnd"/>
      <w:r w:rsidRPr="007C5424">
        <w:rPr>
          <w:rFonts w:ascii="Arial" w:eastAsia="Times New Roman" w:hAnsi="Arial" w:cs="Arial"/>
          <w:color w:val="333333"/>
          <w:sz w:val="16"/>
          <w:szCs w:val="16"/>
        </w:rPr>
        <w:t xml:space="preserve"> 3-dimensional objects. The rupee notes are cubical in shape while their coins are spherical. However the coin minting machinery lays out some stipulations on the size of the coins.</w:t>
      </w:r>
    </w:p>
    <w:p w:rsidR="007C5424" w:rsidRPr="007C5424" w:rsidRDefault="007C5424" w:rsidP="007C542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C5424">
        <w:rPr>
          <w:rFonts w:ascii="Arial" w:eastAsia="Times New Roman" w:hAnsi="Arial" w:cs="Arial"/>
          <w:color w:val="333333"/>
          <w:sz w:val="16"/>
          <w:szCs w:val="16"/>
        </w:rPr>
        <w:t>The diameter of the coins should be at least 64mm and not exceed 512mm.</w:t>
      </w:r>
      <w:r w:rsidRPr="007C5424">
        <w:rPr>
          <w:rFonts w:ascii="Times New Roman" w:eastAsia="Times New Roman" w:hAnsi="Times New Roman" w:cs="Times New Roman"/>
          <w:sz w:val="24"/>
          <w:szCs w:val="24"/>
        </w:rPr>
        <w:t xml:space="preserve"> </w:t>
      </w:r>
    </w:p>
    <w:p w:rsidR="007C5424" w:rsidRPr="007C5424" w:rsidRDefault="007C5424" w:rsidP="007C542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C5424">
        <w:rPr>
          <w:rFonts w:ascii="Arial" w:eastAsia="Times New Roman" w:hAnsi="Arial" w:cs="Arial"/>
          <w:color w:val="333333"/>
          <w:sz w:val="16"/>
          <w:szCs w:val="16"/>
        </w:rPr>
        <w:t>Given a coin, the diameter of the next larger coin is at least 50% greater.</w:t>
      </w:r>
      <w:r w:rsidRPr="007C5424">
        <w:rPr>
          <w:rFonts w:ascii="Times New Roman" w:eastAsia="Times New Roman" w:hAnsi="Times New Roman" w:cs="Times New Roman"/>
          <w:sz w:val="24"/>
          <w:szCs w:val="24"/>
        </w:rPr>
        <w:t xml:space="preserve"> </w:t>
      </w:r>
    </w:p>
    <w:p w:rsidR="007C5424" w:rsidRPr="007C5424" w:rsidRDefault="007C5424" w:rsidP="007C542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C5424">
        <w:rPr>
          <w:rFonts w:ascii="Arial" w:eastAsia="Times New Roman" w:hAnsi="Arial" w:cs="Arial"/>
          <w:color w:val="333333"/>
          <w:sz w:val="16"/>
          <w:szCs w:val="16"/>
        </w:rPr>
        <w:t>The diameter of the coin must always be an integer.</w:t>
      </w:r>
      <w:r w:rsidRPr="007C5424">
        <w:rPr>
          <w:rFonts w:ascii="Times New Roman" w:eastAsia="Times New Roman" w:hAnsi="Times New Roman" w:cs="Times New Roman"/>
          <w:sz w:val="24"/>
          <w:szCs w:val="24"/>
        </w:rPr>
        <w:t xml:space="preserve"> </w:t>
      </w:r>
    </w:p>
    <w:p w:rsidR="007C5424" w:rsidRPr="007C5424" w:rsidRDefault="007C5424" w:rsidP="007C5424">
      <w:pPr>
        <w:spacing w:before="100" w:beforeAutospacing="1" w:after="100" w:afterAutospacing="1" w:line="240" w:lineRule="auto"/>
        <w:rPr>
          <w:rFonts w:ascii="Times New Roman" w:eastAsia="Times New Roman" w:hAnsi="Times New Roman" w:cs="Times New Roman"/>
          <w:sz w:val="24"/>
          <w:szCs w:val="24"/>
        </w:rPr>
      </w:pPr>
      <w:r w:rsidRPr="007C5424">
        <w:rPr>
          <w:rFonts w:ascii="Arial" w:eastAsia="Times New Roman" w:hAnsi="Arial" w:cs="Arial"/>
          <w:color w:val="333333"/>
          <w:sz w:val="16"/>
          <w:szCs w:val="16"/>
        </w:rPr>
        <w:t>You are asked to design a set of coins of different diameters with these requirements and your goal is to design as many coins as possible. How many coins can you design?</w:t>
      </w:r>
    </w:p>
    <w:p w:rsidR="007C5424" w:rsidRPr="007C5424" w:rsidRDefault="007C5424" w:rsidP="007C542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084" type="#_x0000_t75" style="width:20.4pt;height:18.15pt" o:ole="">
            <v:imagedata r:id="rId5" o:title=""/>
          </v:shape>
          <w:control r:id="rId22" w:name="DefaultOcxName7" w:shapeid="_x0000_i1084"/>
        </w:object>
      </w:r>
    </w:p>
    <w:p w:rsidR="007C5424" w:rsidRPr="007C5424" w:rsidRDefault="007C5424" w:rsidP="007C542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5</w:t>
      </w:r>
    </w:p>
    <w:p w:rsidR="007C5424" w:rsidRPr="007C5424" w:rsidRDefault="007C5424" w:rsidP="007C542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214" type="#_x0000_t75" style="width:20.4pt;height:18.15pt" o:ole="">
            <v:imagedata r:id="rId5" o:title=""/>
          </v:shape>
          <w:control r:id="rId23" w:name="DefaultOcxName14" w:shapeid="_x0000_i1214"/>
        </w:object>
      </w:r>
    </w:p>
    <w:p w:rsidR="007C5424" w:rsidRPr="007C5424" w:rsidRDefault="007C5424" w:rsidP="007C542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6</w:t>
      </w:r>
    </w:p>
    <w:p w:rsidR="007C5424" w:rsidRPr="007C5424" w:rsidRDefault="007C5424" w:rsidP="007C542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082" type="#_x0000_t75" style="width:20.4pt;height:18.15pt" o:ole="">
            <v:imagedata r:id="rId5" o:title=""/>
          </v:shape>
          <w:control r:id="rId24" w:name="DefaultOcxName24" w:shapeid="_x0000_i1082"/>
        </w:object>
      </w:r>
    </w:p>
    <w:p w:rsidR="007C5424" w:rsidRPr="007C5424" w:rsidRDefault="007C5424" w:rsidP="007C542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8</w:t>
      </w:r>
    </w:p>
    <w:p w:rsidR="007C5424" w:rsidRPr="007C5424" w:rsidRDefault="007C5424" w:rsidP="007C542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081" type="#_x0000_t75" style="width:20.4pt;height:18.15pt" o:ole="">
            <v:imagedata r:id="rId5" o:title=""/>
          </v:shape>
          <w:control r:id="rId25" w:name="DefaultOcxName34" w:shapeid="_x0000_i1081"/>
        </w:object>
      </w:r>
    </w:p>
    <w:p w:rsidR="007C5424" w:rsidRPr="007C5424" w:rsidRDefault="007C5424" w:rsidP="007C542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9</w:t>
      </w:r>
    </w:p>
    <w:p w:rsidR="002729A3" w:rsidRPr="002729A3" w:rsidRDefault="002729A3" w:rsidP="002729A3">
      <w:pPr>
        <w:rPr>
          <w:ins w:id="0" w:author="Unknown"/>
          <w:b/>
          <w:bCs/>
        </w:rPr>
      </w:pPr>
      <w:proofErr w:type="spellStart"/>
      <w:r>
        <w:t>Ans</w:t>
      </w:r>
      <w:proofErr w:type="spellEnd"/>
      <w:r>
        <w:t>: 64</w:t>
      </w:r>
      <w:proofErr w:type="gramStart"/>
      <w:r>
        <w:t>,96,144,216,324,486</w:t>
      </w:r>
      <w:proofErr w:type="gramEnd"/>
    </w:p>
    <w:p w:rsidR="007C5424" w:rsidRDefault="007C5424"/>
    <w:p w:rsidR="007C5424" w:rsidRDefault="007C5424"/>
    <w:p w:rsidR="007C5424" w:rsidRDefault="007C5424"/>
    <w:p w:rsidR="007C5424" w:rsidRPr="007C5424" w:rsidRDefault="007C5424" w:rsidP="007C5424">
      <w:pPr>
        <w:spacing w:before="100" w:beforeAutospacing="1" w:after="100" w:afterAutospacing="1" w:line="240" w:lineRule="auto"/>
        <w:rPr>
          <w:rFonts w:ascii="Times New Roman" w:eastAsia="Times New Roman" w:hAnsi="Times New Roman" w:cs="Times New Roman"/>
          <w:sz w:val="24"/>
          <w:szCs w:val="24"/>
        </w:rPr>
      </w:pPr>
      <w:proofErr w:type="spellStart"/>
      <w:r w:rsidRPr="007C5424">
        <w:rPr>
          <w:rFonts w:ascii="Arial" w:eastAsia="Times New Roman" w:hAnsi="Arial" w:cs="Arial"/>
          <w:color w:val="333333"/>
          <w:sz w:val="16"/>
          <w:szCs w:val="16"/>
        </w:rPr>
        <w:t>Anoop</w:t>
      </w:r>
      <w:proofErr w:type="spellEnd"/>
      <w:r w:rsidRPr="007C5424">
        <w:rPr>
          <w:rFonts w:ascii="Arial" w:eastAsia="Times New Roman" w:hAnsi="Arial" w:cs="Arial"/>
          <w:color w:val="333333"/>
          <w:sz w:val="16"/>
          <w:szCs w:val="16"/>
        </w:rPr>
        <w:t xml:space="preserve"> managed to draw 7 circles of equal radii with their </w:t>
      </w:r>
      <w:proofErr w:type="spellStart"/>
      <w:r w:rsidRPr="007C5424">
        <w:rPr>
          <w:rFonts w:ascii="Arial" w:eastAsia="Times New Roman" w:hAnsi="Arial" w:cs="Arial"/>
          <w:color w:val="333333"/>
          <w:sz w:val="16"/>
          <w:szCs w:val="16"/>
        </w:rPr>
        <w:t>centres</w:t>
      </w:r>
      <w:proofErr w:type="spellEnd"/>
      <w:r w:rsidRPr="007C5424">
        <w:rPr>
          <w:rFonts w:ascii="Arial" w:eastAsia="Times New Roman" w:hAnsi="Arial" w:cs="Arial"/>
          <w:color w:val="333333"/>
          <w:sz w:val="16"/>
          <w:szCs w:val="16"/>
        </w:rPr>
        <w:t xml:space="preserve"> on the diagonal of a square such that the two extreme circles touch two sides of the square and each middle circle touches two circles on either side. Find the ratio of the radius of the circles to the side of the square.</w:t>
      </w:r>
    </w:p>
    <w:p w:rsidR="007C5424" w:rsidRPr="007C5424" w:rsidRDefault="007C5424" w:rsidP="007C542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096" type="#_x0000_t75" style="width:20.4pt;height:18.15pt" o:ole="">
            <v:imagedata r:id="rId5" o:title=""/>
          </v:shape>
          <w:control r:id="rId26" w:name="DefaultOcxName8" w:shapeid="_x0000_i1096"/>
        </w:object>
      </w:r>
    </w:p>
    <w:p w:rsidR="007C5424" w:rsidRPr="007C5424" w:rsidRDefault="007C5424" w:rsidP="007C542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1:(2+ 7√2)</w:t>
      </w:r>
    </w:p>
    <w:p w:rsidR="007C5424" w:rsidRPr="007C5424" w:rsidRDefault="007C5424" w:rsidP="007C542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095" type="#_x0000_t75" style="width:20.4pt;height:18.15pt" o:ole="">
            <v:imagedata r:id="rId5" o:title=""/>
          </v:shape>
          <w:control r:id="rId27" w:name="DefaultOcxName15" w:shapeid="_x0000_i1095"/>
        </w:object>
      </w:r>
    </w:p>
    <w:p w:rsidR="007C5424" w:rsidRPr="007C5424" w:rsidRDefault="007C5424" w:rsidP="007C542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1:(4+ 7√3)</w:t>
      </w:r>
    </w:p>
    <w:p w:rsidR="007C5424" w:rsidRPr="007C5424" w:rsidRDefault="007C5424" w:rsidP="007C542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094" type="#_x0000_t75" style="width:20.4pt;height:18.15pt" o:ole="">
            <v:imagedata r:id="rId5" o:title=""/>
          </v:shape>
          <w:control r:id="rId28" w:name="DefaultOcxName25" w:shapeid="_x0000_i1094"/>
        </w:object>
      </w:r>
    </w:p>
    <w:p w:rsidR="007C5424" w:rsidRPr="007C5424" w:rsidRDefault="007C5424" w:rsidP="007C542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(2+ 7√2):1</w:t>
      </w:r>
    </w:p>
    <w:p w:rsidR="007C5424" w:rsidRPr="007C5424" w:rsidRDefault="007C5424" w:rsidP="007C542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222" type="#_x0000_t75" style="width:20.4pt;height:18.15pt" o:ole="">
            <v:imagedata r:id="rId5" o:title=""/>
          </v:shape>
          <w:control r:id="rId29" w:name="DefaultOcxName35" w:shapeid="_x0000_i1222"/>
        </w:object>
      </w:r>
    </w:p>
    <w:p w:rsidR="007C5424" w:rsidRDefault="007C5424" w:rsidP="007C542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1:(2+ 6√2)</w:t>
      </w:r>
    </w:p>
    <w:p w:rsidR="002729A3" w:rsidRPr="007C5424" w:rsidRDefault="002729A3" w:rsidP="002729A3">
      <w:pPr>
        <w:spacing w:before="100" w:beforeAutospacing="1" w:after="100" w:afterAutospacing="1"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w:t>
      </w:r>
      <w:r w:rsidRPr="002729A3">
        <w:rPr>
          <w:rFonts w:ascii="Trebuchet MS" w:hAnsi="Trebuchet MS"/>
          <w:color w:val="666666"/>
          <w:sz w:val="15"/>
        </w:rPr>
        <w:t xml:space="preserve"> </w:t>
      </w:r>
      <w:r w:rsidRPr="002729A3">
        <w:rPr>
          <w:rFonts w:ascii="Times New Roman" w:eastAsia="Times New Roman" w:hAnsi="Times New Roman" w:cs="Times New Roman"/>
          <w:sz w:val="24"/>
          <w:szCs w:val="24"/>
        </w:rPr>
        <w:t>The extreme circles will have radius perpendicular to sides</w:t>
      </w:r>
      <w:proofErr w:type="gramStart"/>
      <w:r w:rsidRPr="002729A3">
        <w:rPr>
          <w:rFonts w:ascii="Times New Roman" w:eastAsia="Times New Roman" w:hAnsi="Times New Roman" w:cs="Times New Roman"/>
          <w:sz w:val="24"/>
          <w:szCs w:val="24"/>
        </w:rPr>
        <w:t>..so</w:t>
      </w:r>
      <w:proofErr w:type="gramEnd"/>
      <w:r w:rsidRPr="002729A3">
        <w:rPr>
          <w:rFonts w:ascii="Times New Roman" w:eastAsia="Times New Roman" w:hAnsi="Times New Roman" w:cs="Times New Roman"/>
          <w:sz w:val="24"/>
          <w:szCs w:val="24"/>
        </w:rPr>
        <w:t xml:space="preserve"> the part of diagonal till the centre of </w:t>
      </w:r>
      <w:proofErr w:type="spellStart"/>
      <w:r w:rsidRPr="002729A3">
        <w:rPr>
          <w:rFonts w:ascii="Times New Roman" w:eastAsia="Times New Roman" w:hAnsi="Times New Roman" w:cs="Times New Roman"/>
          <w:sz w:val="24"/>
          <w:szCs w:val="24"/>
        </w:rPr>
        <w:t>cirlce</w:t>
      </w:r>
      <w:proofErr w:type="spellEnd"/>
      <w:r w:rsidRPr="002729A3">
        <w:rPr>
          <w:rFonts w:ascii="Times New Roman" w:eastAsia="Times New Roman" w:hAnsi="Times New Roman" w:cs="Times New Roman"/>
          <w:sz w:val="24"/>
          <w:szCs w:val="24"/>
        </w:rPr>
        <w:t xml:space="preserve"> will be </w:t>
      </w:r>
      <w:proofErr w:type="spellStart"/>
      <w:r w:rsidRPr="002729A3">
        <w:rPr>
          <w:rFonts w:ascii="Times New Roman" w:eastAsia="Times New Roman" w:hAnsi="Times New Roman" w:cs="Times New Roman"/>
          <w:sz w:val="24"/>
          <w:szCs w:val="24"/>
        </w:rPr>
        <w:t>sqrt</w:t>
      </w:r>
      <w:proofErr w:type="spellEnd"/>
      <w:r w:rsidRPr="002729A3">
        <w:rPr>
          <w:rFonts w:ascii="Times New Roman" w:eastAsia="Times New Roman" w:hAnsi="Times New Roman" w:cs="Times New Roman"/>
          <w:sz w:val="24"/>
          <w:szCs w:val="24"/>
        </w:rPr>
        <w:t>(2)r [Make diagram and it will be clear]..</w:t>
      </w:r>
      <w:proofErr w:type="gramStart"/>
      <w:r w:rsidRPr="002729A3">
        <w:rPr>
          <w:rFonts w:ascii="Times New Roman" w:eastAsia="Times New Roman" w:hAnsi="Times New Roman" w:cs="Times New Roman"/>
          <w:sz w:val="24"/>
          <w:szCs w:val="24"/>
        </w:rPr>
        <w:t>now</w:t>
      </w:r>
      <w:proofErr w:type="gramEnd"/>
      <w:r w:rsidRPr="002729A3">
        <w:rPr>
          <w:rFonts w:ascii="Times New Roman" w:eastAsia="Times New Roman" w:hAnsi="Times New Roman" w:cs="Times New Roman"/>
          <w:sz w:val="24"/>
          <w:szCs w:val="24"/>
        </w:rPr>
        <w:t xml:space="preserve"> remaining portion is r , 5 more circles will contribute 10r and last circle will contribute </w:t>
      </w:r>
      <w:proofErr w:type="spellStart"/>
      <w:r w:rsidRPr="002729A3">
        <w:rPr>
          <w:rFonts w:ascii="Times New Roman" w:eastAsia="Times New Roman" w:hAnsi="Times New Roman" w:cs="Times New Roman"/>
          <w:sz w:val="24"/>
          <w:szCs w:val="24"/>
        </w:rPr>
        <w:t>sqrt</w:t>
      </w:r>
      <w:proofErr w:type="spellEnd"/>
      <w:r w:rsidRPr="002729A3">
        <w:rPr>
          <w:rFonts w:ascii="Times New Roman" w:eastAsia="Times New Roman" w:hAnsi="Times New Roman" w:cs="Times New Roman"/>
          <w:sz w:val="24"/>
          <w:szCs w:val="24"/>
        </w:rPr>
        <w:t>(2)r + r.</w:t>
      </w:r>
      <w:r w:rsidRPr="002729A3">
        <w:rPr>
          <w:rFonts w:ascii="Times New Roman" w:eastAsia="Times New Roman" w:hAnsi="Times New Roman" w:cs="Times New Roman"/>
          <w:sz w:val="24"/>
          <w:szCs w:val="24"/>
        </w:rPr>
        <w:br/>
      </w:r>
      <w:r w:rsidRPr="002729A3">
        <w:rPr>
          <w:rFonts w:ascii="Times New Roman" w:eastAsia="Times New Roman" w:hAnsi="Times New Roman" w:cs="Times New Roman"/>
          <w:sz w:val="24"/>
          <w:szCs w:val="24"/>
        </w:rPr>
        <w:br/>
      </w:r>
      <w:proofErr w:type="gramStart"/>
      <w:r w:rsidRPr="002729A3">
        <w:rPr>
          <w:rFonts w:ascii="Times New Roman" w:eastAsia="Times New Roman" w:hAnsi="Times New Roman" w:cs="Times New Roman"/>
          <w:sz w:val="24"/>
          <w:szCs w:val="24"/>
        </w:rPr>
        <w:t>total</w:t>
      </w:r>
      <w:proofErr w:type="gramEnd"/>
      <w:r w:rsidRPr="002729A3">
        <w:rPr>
          <w:rFonts w:ascii="Times New Roman" w:eastAsia="Times New Roman" w:hAnsi="Times New Roman" w:cs="Times New Roman"/>
          <w:sz w:val="24"/>
          <w:szCs w:val="24"/>
        </w:rPr>
        <w:t xml:space="preserve"> 12r + 2sqrt(2)r = </w:t>
      </w:r>
      <w:proofErr w:type="spellStart"/>
      <w:r w:rsidRPr="002729A3">
        <w:rPr>
          <w:rFonts w:ascii="Times New Roman" w:eastAsia="Times New Roman" w:hAnsi="Times New Roman" w:cs="Times New Roman"/>
          <w:sz w:val="24"/>
          <w:szCs w:val="24"/>
        </w:rPr>
        <w:t>sqrt</w:t>
      </w:r>
      <w:proofErr w:type="spellEnd"/>
      <w:r w:rsidRPr="002729A3">
        <w:rPr>
          <w:rFonts w:ascii="Times New Roman" w:eastAsia="Times New Roman" w:hAnsi="Times New Roman" w:cs="Times New Roman"/>
          <w:sz w:val="24"/>
          <w:szCs w:val="24"/>
        </w:rPr>
        <w:t>(2) side</w:t>
      </w:r>
      <w:r w:rsidRPr="002729A3">
        <w:rPr>
          <w:rFonts w:ascii="Times New Roman" w:eastAsia="Times New Roman" w:hAnsi="Times New Roman" w:cs="Times New Roman"/>
          <w:sz w:val="24"/>
          <w:szCs w:val="24"/>
        </w:rPr>
        <w:br/>
      </w:r>
      <w:r w:rsidRPr="002729A3">
        <w:rPr>
          <w:rFonts w:ascii="Times New Roman" w:eastAsia="Times New Roman" w:hAnsi="Times New Roman" w:cs="Times New Roman"/>
          <w:sz w:val="24"/>
          <w:szCs w:val="24"/>
        </w:rPr>
        <w:br/>
        <w:t>so ratio of r:s = 1/2+6sqrt(2) </w:t>
      </w:r>
    </w:p>
    <w:p w:rsidR="007C5424" w:rsidRDefault="007C5424"/>
    <w:p w:rsidR="007C5424" w:rsidRDefault="007C5424"/>
    <w:p w:rsidR="007C5424" w:rsidRPr="007C5424" w:rsidRDefault="007C5424" w:rsidP="007C5424">
      <w:pPr>
        <w:spacing w:before="100" w:beforeAutospacing="1" w:after="100" w:afterAutospacing="1" w:line="240" w:lineRule="auto"/>
        <w:rPr>
          <w:rFonts w:ascii="Times New Roman" w:eastAsia="Times New Roman" w:hAnsi="Times New Roman" w:cs="Times New Roman"/>
          <w:sz w:val="24"/>
          <w:szCs w:val="24"/>
        </w:rPr>
      </w:pPr>
      <w:r w:rsidRPr="007C5424">
        <w:rPr>
          <w:rFonts w:ascii="Arial" w:eastAsia="Times New Roman" w:hAnsi="Arial" w:cs="Arial"/>
          <w:color w:val="333333"/>
          <w:sz w:val="16"/>
          <w:szCs w:val="16"/>
        </w:rPr>
        <w:t xml:space="preserve">The </w:t>
      </w:r>
      <w:proofErr w:type="spellStart"/>
      <w:r w:rsidRPr="007C5424">
        <w:rPr>
          <w:rFonts w:ascii="Arial" w:eastAsia="Times New Roman" w:hAnsi="Arial" w:cs="Arial"/>
          <w:color w:val="333333"/>
          <w:sz w:val="16"/>
          <w:szCs w:val="16"/>
        </w:rPr>
        <w:t>pacelength</w:t>
      </w:r>
      <w:proofErr w:type="spellEnd"/>
      <w:r w:rsidRPr="007C5424">
        <w:rPr>
          <w:rFonts w:ascii="Arial" w:eastAsia="Times New Roman" w:hAnsi="Arial" w:cs="Arial"/>
          <w:color w:val="333333"/>
          <w:sz w:val="16"/>
          <w:szCs w:val="16"/>
        </w:rPr>
        <w:t xml:space="preserve"> P is the distance between the </w:t>
      </w:r>
      <w:proofErr w:type="gramStart"/>
      <w:r w:rsidRPr="007C5424">
        <w:rPr>
          <w:rFonts w:ascii="Arial" w:eastAsia="Times New Roman" w:hAnsi="Arial" w:cs="Arial"/>
          <w:color w:val="333333"/>
          <w:sz w:val="16"/>
          <w:szCs w:val="16"/>
        </w:rPr>
        <w:t>rear</w:t>
      </w:r>
      <w:proofErr w:type="gramEnd"/>
      <w:r w:rsidRPr="007C5424">
        <w:rPr>
          <w:rFonts w:ascii="Arial" w:eastAsia="Times New Roman" w:hAnsi="Arial" w:cs="Arial"/>
          <w:color w:val="333333"/>
          <w:sz w:val="16"/>
          <w:szCs w:val="16"/>
        </w:rPr>
        <w:t xml:space="preserve"> of two consecutive footprints. For men, the formula, n/P = 144 gives an approximate relationship between n and P where, n = number of steps per minute and P = </w:t>
      </w:r>
      <w:proofErr w:type="spellStart"/>
      <w:r w:rsidRPr="007C5424">
        <w:rPr>
          <w:rFonts w:ascii="Arial" w:eastAsia="Times New Roman" w:hAnsi="Arial" w:cs="Arial"/>
          <w:color w:val="333333"/>
          <w:sz w:val="16"/>
          <w:szCs w:val="16"/>
        </w:rPr>
        <w:t>pacelength</w:t>
      </w:r>
      <w:proofErr w:type="spellEnd"/>
      <w:r w:rsidRPr="007C5424">
        <w:rPr>
          <w:rFonts w:ascii="Arial" w:eastAsia="Times New Roman" w:hAnsi="Arial" w:cs="Arial"/>
          <w:color w:val="333333"/>
          <w:sz w:val="16"/>
          <w:szCs w:val="16"/>
        </w:rPr>
        <w:t xml:space="preserve"> in meters. Bernard knows his </w:t>
      </w:r>
      <w:proofErr w:type="spellStart"/>
      <w:r w:rsidRPr="007C5424">
        <w:rPr>
          <w:rFonts w:ascii="Arial" w:eastAsia="Times New Roman" w:hAnsi="Arial" w:cs="Arial"/>
          <w:color w:val="333333"/>
          <w:sz w:val="16"/>
          <w:szCs w:val="16"/>
        </w:rPr>
        <w:t>pacelength</w:t>
      </w:r>
      <w:proofErr w:type="spellEnd"/>
      <w:r w:rsidRPr="007C5424">
        <w:rPr>
          <w:rFonts w:ascii="Arial" w:eastAsia="Times New Roman" w:hAnsi="Arial" w:cs="Arial"/>
          <w:color w:val="333333"/>
          <w:sz w:val="16"/>
          <w:szCs w:val="16"/>
        </w:rPr>
        <w:t xml:space="preserve"> is 164cm. The formula applies to Bernard's walking. Calculate Bernard's walking speed in </w:t>
      </w:r>
      <w:proofErr w:type="spellStart"/>
      <w:r w:rsidRPr="007C5424">
        <w:rPr>
          <w:rFonts w:ascii="Arial" w:eastAsia="Times New Roman" w:hAnsi="Arial" w:cs="Arial"/>
          <w:color w:val="333333"/>
          <w:sz w:val="16"/>
          <w:szCs w:val="16"/>
        </w:rPr>
        <w:t>kmph</w:t>
      </w:r>
      <w:proofErr w:type="spellEnd"/>
      <w:r w:rsidRPr="007C5424">
        <w:rPr>
          <w:rFonts w:ascii="Arial" w:eastAsia="Times New Roman" w:hAnsi="Arial" w:cs="Arial"/>
          <w:color w:val="333333"/>
          <w:sz w:val="16"/>
          <w:szCs w:val="16"/>
        </w:rPr>
        <w:t>.</w:t>
      </w:r>
    </w:p>
    <w:p w:rsidR="007C5424" w:rsidRPr="007C5424" w:rsidRDefault="007C5424" w:rsidP="007C542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108" type="#_x0000_t75" style="width:20.4pt;height:18.15pt" o:ole="">
            <v:imagedata r:id="rId5" o:title=""/>
          </v:shape>
          <w:control r:id="rId30" w:name="DefaultOcxName9" w:shapeid="_x0000_i1108"/>
        </w:object>
      </w:r>
    </w:p>
    <w:p w:rsidR="007C5424" w:rsidRPr="007C5424" w:rsidRDefault="007C5424" w:rsidP="007C542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11.39</w:t>
      </w:r>
    </w:p>
    <w:p w:rsidR="007C5424" w:rsidRPr="007C5424" w:rsidRDefault="007C5424" w:rsidP="007C542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107" type="#_x0000_t75" style="width:20.4pt;height:18.15pt" o:ole="">
            <v:imagedata r:id="rId5" o:title=""/>
          </v:shape>
          <w:control r:id="rId31" w:name="DefaultOcxName16" w:shapeid="_x0000_i1107"/>
        </w:object>
      </w:r>
    </w:p>
    <w:p w:rsidR="007C5424" w:rsidRPr="007C5424" w:rsidRDefault="007C5424" w:rsidP="007C542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236.16</w:t>
      </w:r>
    </w:p>
    <w:p w:rsidR="007C5424" w:rsidRPr="007C5424" w:rsidRDefault="007C5424" w:rsidP="007C542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106" type="#_x0000_t75" style="width:20.4pt;height:18.15pt" o:ole="">
            <v:imagedata r:id="rId5" o:title=""/>
          </v:shape>
          <w:control r:id="rId32" w:name="DefaultOcxName26" w:shapeid="_x0000_i1106"/>
        </w:object>
      </w:r>
    </w:p>
    <w:p w:rsidR="007C5424" w:rsidRPr="007C5424" w:rsidRDefault="007C5424" w:rsidP="007C542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23.62</w:t>
      </w:r>
    </w:p>
    <w:p w:rsidR="007C5424" w:rsidRPr="007C5424" w:rsidRDefault="007C5424" w:rsidP="007C542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105" type="#_x0000_t75" style="width:20.4pt;height:18.15pt" o:ole="">
            <v:imagedata r:id="rId5" o:title=""/>
          </v:shape>
          <w:control r:id="rId33" w:name="DefaultOcxName36" w:shapeid="_x0000_i1105"/>
        </w:object>
      </w:r>
    </w:p>
    <w:p w:rsidR="007C5424" w:rsidRPr="007C5424" w:rsidRDefault="007C5424" w:rsidP="007C542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8.78</w:t>
      </w:r>
    </w:p>
    <w:p w:rsidR="007C5424" w:rsidRDefault="002729A3">
      <w:proofErr w:type="spellStart"/>
      <w:r>
        <w:t>Ans</w:t>
      </w:r>
      <w:proofErr w:type="spellEnd"/>
      <w:r>
        <w:t>:</w:t>
      </w:r>
      <w:r w:rsidRPr="002729A3">
        <w:rPr>
          <w:rStyle w:val="NormalWeb"/>
          <w:rFonts w:ascii="Arial" w:hAnsi="Arial" w:cs="Arial"/>
          <w:color w:val="333333"/>
          <w:sz w:val="15"/>
          <w:szCs w:val="15"/>
        </w:rPr>
        <w:t xml:space="preserve"> </w:t>
      </w:r>
      <w:r>
        <w:rPr>
          <w:rStyle w:val="apple-style-span"/>
          <w:rFonts w:ascii="Arial" w:hAnsi="Arial" w:cs="Arial"/>
          <w:color w:val="333333"/>
          <w:sz w:val="15"/>
          <w:szCs w:val="15"/>
        </w:rPr>
        <w:t>n/1.64 = 144</w:t>
      </w:r>
      <w:r>
        <w:rPr>
          <w:rFonts w:ascii="Arial" w:hAnsi="Arial" w:cs="Arial"/>
          <w:color w:val="333333"/>
          <w:sz w:val="15"/>
          <w:szCs w:val="15"/>
        </w:rPr>
        <w:br/>
      </w:r>
      <w:r>
        <w:rPr>
          <w:rStyle w:val="apple-style-span"/>
          <w:rFonts w:ascii="Arial" w:hAnsi="Arial" w:cs="Arial"/>
          <w:color w:val="333333"/>
          <w:sz w:val="15"/>
          <w:szCs w:val="15"/>
        </w:rPr>
        <w:t>n = (144 * 1.64) = 236.16</w:t>
      </w:r>
      <w:r>
        <w:rPr>
          <w:rFonts w:ascii="Arial" w:hAnsi="Arial" w:cs="Arial"/>
          <w:color w:val="333333"/>
          <w:sz w:val="15"/>
          <w:szCs w:val="15"/>
        </w:rPr>
        <w:br/>
      </w:r>
      <w:r>
        <w:rPr>
          <w:rFonts w:ascii="Arial" w:hAnsi="Arial" w:cs="Arial"/>
          <w:color w:val="333333"/>
          <w:sz w:val="15"/>
          <w:szCs w:val="15"/>
        </w:rPr>
        <w:br/>
      </w:r>
      <w:r>
        <w:rPr>
          <w:rStyle w:val="apple-style-span"/>
          <w:rFonts w:ascii="Arial" w:hAnsi="Arial" w:cs="Arial"/>
          <w:color w:val="333333"/>
          <w:sz w:val="15"/>
          <w:szCs w:val="15"/>
        </w:rPr>
        <w:t>No. of steps per minute = 236.16</w:t>
      </w:r>
      <w:r>
        <w:rPr>
          <w:rFonts w:ascii="Arial" w:hAnsi="Arial" w:cs="Arial"/>
          <w:color w:val="333333"/>
          <w:sz w:val="15"/>
          <w:szCs w:val="15"/>
        </w:rPr>
        <w:br/>
      </w:r>
      <w:r>
        <w:rPr>
          <w:rStyle w:val="apple-style-span"/>
          <w:rFonts w:ascii="Arial" w:hAnsi="Arial" w:cs="Arial"/>
          <w:color w:val="333333"/>
          <w:sz w:val="15"/>
          <w:szCs w:val="15"/>
        </w:rPr>
        <w:t>Distance per minute = (236.16 * 164) cm</w:t>
      </w:r>
      <w:r>
        <w:rPr>
          <w:rFonts w:ascii="Arial" w:hAnsi="Arial" w:cs="Arial"/>
          <w:color w:val="333333"/>
          <w:sz w:val="15"/>
          <w:szCs w:val="15"/>
        </w:rPr>
        <w:br/>
      </w:r>
      <w:r>
        <w:rPr>
          <w:rStyle w:val="apple-style-span"/>
          <w:rFonts w:ascii="Arial" w:hAnsi="Arial" w:cs="Arial"/>
          <w:color w:val="333333"/>
          <w:sz w:val="15"/>
          <w:szCs w:val="15"/>
        </w:rPr>
        <w:t>Distance per minute = 0.3873024 km</w:t>
      </w:r>
      <w:r>
        <w:rPr>
          <w:rStyle w:val="apple-converted-space"/>
          <w:rFonts w:ascii="Arial" w:hAnsi="Arial" w:cs="Arial"/>
          <w:color w:val="333333"/>
          <w:sz w:val="15"/>
          <w:szCs w:val="15"/>
        </w:rPr>
        <w:t> </w:t>
      </w:r>
      <w:r>
        <w:rPr>
          <w:rFonts w:ascii="Arial" w:hAnsi="Arial" w:cs="Arial"/>
          <w:color w:val="333333"/>
          <w:sz w:val="15"/>
          <w:szCs w:val="15"/>
        </w:rPr>
        <w:br/>
      </w:r>
      <w:r>
        <w:rPr>
          <w:rStyle w:val="apple-style-span"/>
          <w:rFonts w:ascii="Arial" w:hAnsi="Arial" w:cs="Arial"/>
          <w:color w:val="333333"/>
          <w:sz w:val="15"/>
          <w:szCs w:val="15"/>
        </w:rPr>
        <w:t>Distance per hour = 23.238144</w:t>
      </w:r>
      <w:r>
        <w:rPr>
          <w:rFonts w:ascii="Arial" w:hAnsi="Arial" w:cs="Arial"/>
          <w:color w:val="333333"/>
          <w:sz w:val="15"/>
          <w:szCs w:val="15"/>
        </w:rPr>
        <w:br/>
      </w:r>
      <w:r>
        <w:rPr>
          <w:rFonts w:ascii="Arial" w:hAnsi="Arial" w:cs="Arial"/>
          <w:color w:val="333333"/>
          <w:sz w:val="15"/>
          <w:szCs w:val="15"/>
        </w:rPr>
        <w:br/>
      </w:r>
      <w:r>
        <w:rPr>
          <w:rStyle w:val="apple-style-span"/>
          <w:rFonts w:ascii="Arial" w:hAnsi="Arial" w:cs="Arial"/>
          <w:color w:val="333333"/>
          <w:sz w:val="15"/>
          <w:szCs w:val="15"/>
        </w:rPr>
        <w:t>Speed = 23.238144 km/h</w:t>
      </w:r>
    </w:p>
    <w:p w:rsidR="007C5424" w:rsidRDefault="007C5424"/>
    <w:p w:rsidR="007C5424" w:rsidRPr="007C5424" w:rsidRDefault="007C5424" w:rsidP="007C5424">
      <w:pPr>
        <w:spacing w:before="100" w:beforeAutospacing="1" w:after="100" w:afterAutospacing="1" w:line="240" w:lineRule="auto"/>
        <w:rPr>
          <w:rFonts w:ascii="Times New Roman" w:eastAsia="Times New Roman" w:hAnsi="Times New Roman" w:cs="Times New Roman"/>
          <w:sz w:val="24"/>
          <w:szCs w:val="24"/>
        </w:rPr>
      </w:pPr>
      <w:r w:rsidRPr="007C5424">
        <w:rPr>
          <w:rFonts w:ascii="Arial" w:eastAsia="Times New Roman" w:hAnsi="Arial" w:cs="Arial"/>
          <w:color w:val="333333"/>
          <w:sz w:val="16"/>
          <w:szCs w:val="16"/>
        </w:rPr>
        <w:t>The teacher is testing a student's proficiency in arithmetic and poses the following question.</w:t>
      </w:r>
    </w:p>
    <w:p w:rsidR="007C5424" w:rsidRPr="007C5424" w:rsidRDefault="007C5424" w:rsidP="007C5424">
      <w:pPr>
        <w:spacing w:before="100" w:beforeAutospacing="1" w:after="100" w:afterAutospacing="1" w:line="240" w:lineRule="auto"/>
        <w:rPr>
          <w:rFonts w:ascii="Arial" w:eastAsia="Times New Roman" w:hAnsi="Arial" w:cs="Arial"/>
          <w:color w:val="333333"/>
          <w:sz w:val="16"/>
          <w:szCs w:val="16"/>
        </w:rPr>
      </w:pPr>
      <w:r w:rsidRPr="007C5424">
        <w:rPr>
          <w:rFonts w:ascii="Arial" w:eastAsia="Times New Roman" w:hAnsi="Arial" w:cs="Arial"/>
          <w:color w:val="333333"/>
          <w:sz w:val="16"/>
          <w:szCs w:val="16"/>
        </w:rPr>
        <w:t>1/3 of a number is 3 more than 1/6 of the same number. What is the number?</w:t>
      </w:r>
    </w:p>
    <w:p w:rsidR="007C5424" w:rsidRPr="007C5424" w:rsidRDefault="007C5424" w:rsidP="007C5424">
      <w:pPr>
        <w:spacing w:before="100" w:beforeAutospacing="1" w:after="100" w:afterAutospacing="1" w:line="240" w:lineRule="auto"/>
        <w:rPr>
          <w:rFonts w:ascii="Arial" w:eastAsia="Times New Roman" w:hAnsi="Arial" w:cs="Arial"/>
          <w:color w:val="333333"/>
          <w:sz w:val="16"/>
          <w:szCs w:val="16"/>
        </w:rPr>
      </w:pPr>
      <w:r w:rsidRPr="007C5424">
        <w:rPr>
          <w:rFonts w:ascii="Arial" w:eastAsia="Times New Roman" w:hAnsi="Arial" w:cs="Arial"/>
          <w:color w:val="333333"/>
          <w:sz w:val="16"/>
          <w:szCs w:val="16"/>
        </w:rPr>
        <w:t>Can you help the student find the answer?</w:t>
      </w:r>
    </w:p>
    <w:p w:rsidR="007C5424" w:rsidRPr="007C5424" w:rsidRDefault="007C5424" w:rsidP="007C5424">
      <w:pPr>
        <w:numPr>
          <w:ilvl w:val="0"/>
          <w:numId w:val="30"/>
        </w:numPr>
        <w:spacing w:before="100" w:beforeAutospacing="1" w:after="100" w:afterAutospacing="1" w:line="240" w:lineRule="auto"/>
        <w:rPr>
          <w:rFonts w:ascii="Arial" w:eastAsia="Times New Roman" w:hAnsi="Arial" w:cs="Arial"/>
          <w:color w:val="333333"/>
          <w:sz w:val="16"/>
          <w:szCs w:val="16"/>
        </w:rPr>
      </w:pPr>
      <w:r w:rsidRPr="007C5424">
        <w:rPr>
          <w:rFonts w:ascii="Arial" w:eastAsia="Times New Roman" w:hAnsi="Arial" w:cs="Arial"/>
          <w:color w:val="333333"/>
          <w:sz w:val="16"/>
          <w:szCs w:val="16"/>
        </w:rPr>
        <w:object w:dxaOrig="405" w:dyaOrig="360">
          <v:shape id="_x0000_i1224" type="#_x0000_t75" style="width:20.4pt;height:18.15pt" o:ole="">
            <v:imagedata r:id="rId5" o:title=""/>
          </v:shape>
          <w:control r:id="rId34" w:name="DefaultOcxName10" w:shapeid="_x0000_i1224"/>
        </w:object>
      </w:r>
    </w:p>
    <w:p w:rsidR="007C5424" w:rsidRPr="007C5424" w:rsidRDefault="007C5424" w:rsidP="007C5424">
      <w:pPr>
        <w:numPr>
          <w:ilvl w:val="0"/>
          <w:numId w:val="30"/>
        </w:numPr>
        <w:spacing w:before="100" w:beforeAutospacing="1" w:after="100" w:afterAutospacing="1" w:line="240" w:lineRule="auto"/>
        <w:rPr>
          <w:rFonts w:ascii="Arial" w:eastAsia="Times New Roman" w:hAnsi="Arial" w:cs="Arial"/>
          <w:color w:val="333333"/>
          <w:sz w:val="16"/>
          <w:szCs w:val="16"/>
        </w:rPr>
      </w:pPr>
      <w:r w:rsidRPr="007C5424">
        <w:rPr>
          <w:rFonts w:ascii="Arial" w:eastAsia="Times New Roman" w:hAnsi="Arial" w:cs="Arial"/>
          <w:color w:val="333333"/>
          <w:sz w:val="16"/>
          <w:szCs w:val="16"/>
        </w:rPr>
        <w:t>18</w:t>
      </w:r>
    </w:p>
    <w:p w:rsidR="007C5424" w:rsidRPr="007C5424" w:rsidRDefault="007C5424" w:rsidP="007C5424">
      <w:pPr>
        <w:numPr>
          <w:ilvl w:val="0"/>
          <w:numId w:val="31"/>
        </w:numPr>
        <w:spacing w:before="100" w:beforeAutospacing="1" w:after="100" w:afterAutospacing="1" w:line="240" w:lineRule="auto"/>
        <w:rPr>
          <w:rFonts w:ascii="Arial" w:eastAsia="Times New Roman" w:hAnsi="Arial" w:cs="Arial"/>
          <w:color w:val="333333"/>
          <w:sz w:val="16"/>
          <w:szCs w:val="16"/>
        </w:rPr>
      </w:pPr>
      <w:r w:rsidRPr="007C5424">
        <w:rPr>
          <w:rFonts w:ascii="Arial" w:eastAsia="Times New Roman" w:hAnsi="Arial" w:cs="Arial"/>
          <w:color w:val="333333"/>
          <w:sz w:val="16"/>
          <w:szCs w:val="16"/>
        </w:rPr>
        <w:object w:dxaOrig="405" w:dyaOrig="360">
          <v:shape id="_x0000_i1119" type="#_x0000_t75" style="width:20.4pt;height:18.15pt" o:ole="">
            <v:imagedata r:id="rId5" o:title=""/>
          </v:shape>
          <w:control r:id="rId35" w:name="DefaultOcxName17" w:shapeid="_x0000_i1119"/>
        </w:object>
      </w:r>
    </w:p>
    <w:p w:rsidR="007C5424" w:rsidRPr="007C5424" w:rsidRDefault="007C5424" w:rsidP="007C5424">
      <w:pPr>
        <w:numPr>
          <w:ilvl w:val="0"/>
          <w:numId w:val="31"/>
        </w:numPr>
        <w:spacing w:before="100" w:beforeAutospacing="1" w:after="100" w:afterAutospacing="1" w:line="240" w:lineRule="auto"/>
        <w:rPr>
          <w:rFonts w:ascii="Arial" w:eastAsia="Times New Roman" w:hAnsi="Arial" w:cs="Arial"/>
          <w:color w:val="333333"/>
          <w:sz w:val="16"/>
          <w:szCs w:val="16"/>
        </w:rPr>
      </w:pPr>
      <w:r w:rsidRPr="007C5424">
        <w:rPr>
          <w:rFonts w:ascii="Arial" w:eastAsia="Times New Roman" w:hAnsi="Arial" w:cs="Arial"/>
          <w:color w:val="333333"/>
          <w:sz w:val="16"/>
          <w:szCs w:val="16"/>
        </w:rPr>
        <w:t>6</w:t>
      </w:r>
    </w:p>
    <w:p w:rsidR="007C5424" w:rsidRPr="007C5424" w:rsidRDefault="007C5424" w:rsidP="007C5424">
      <w:pPr>
        <w:numPr>
          <w:ilvl w:val="0"/>
          <w:numId w:val="32"/>
        </w:numPr>
        <w:spacing w:before="100" w:beforeAutospacing="1" w:after="100" w:afterAutospacing="1" w:line="240" w:lineRule="auto"/>
        <w:rPr>
          <w:rFonts w:ascii="Arial" w:eastAsia="Times New Roman" w:hAnsi="Arial" w:cs="Arial"/>
          <w:color w:val="333333"/>
          <w:sz w:val="16"/>
          <w:szCs w:val="16"/>
        </w:rPr>
      </w:pPr>
      <w:r w:rsidRPr="007C5424">
        <w:rPr>
          <w:rFonts w:ascii="Arial" w:eastAsia="Times New Roman" w:hAnsi="Arial" w:cs="Arial"/>
          <w:color w:val="333333"/>
          <w:sz w:val="16"/>
          <w:szCs w:val="16"/>
        </w:rPr>
        <w:object w:dxaOrig="405" w:dyaOrig="360">
          <v:shape id="_x0000_i1118" type="#_x0000_t75" style="width:20.4pt;height:18.15pt" o:ole="">
            <v:imagedata r:id="rId5" o:title=""/>
          </v:shape>
          <w:control r:id="rId36" w:name="DefaultOcxName27" w:shapeid="_x0000_i1118"/>
        </w:object>
      </w:r>
    </w:p>
    <w:p w:rsidR="007C5424" w:rsidRPr="007C5424" w:rsidRDefault="007C5424" w:rsidP="007C5424">
      <w:pPr>
        <w:numPr>
          <w:ilvl w:val="0"/>
          <w:numId w:val="32"/>
        </w:numPr>
        <w:spacing w:before="100" w:beforeAutospacing="1" w:after="100" w:afterAutospacing="1" w:line="240" w:lineRule="auto"/>
        <w:rPr>
          <w:rFonts w:ascii="Arial" w:eastAsia="Times New Roman" w:hAnsi="Arial" w:cs="Arial"/>
          <w:color w:val="333333"/>
          <w:sz w:val="16"/>
          <w:szCs w:val="16"/>
        </w:rPr>
      </w:pPr>
      <w:r w:rsidRPr="007C5424">
        <w:rPr>
          <w:rFonts w:ascii="Arial" w:eastAsia="Times New Roman" w:hAnsi="Arial" w:cs="Arial"/>
          <w:color w:val="333333"/>
          <w:sz w:val="16"/>
          <w:szCs w:val="16"/>
        </w:rPr>
        <w:t>12</w:t>
      </w:r>
    </w:p>
    <w:p w:rsidR="007C5424" w:rsidRPr="007C5424" w:rsidRDefault="007C5424" w:rsidP="007C5424">
      <w:pPr>
        <w:numPr>
          <w:ilvl w:val="0"/>
          <w:numId w:val="33"/>
        </w:numPr>
        <w:spacing w:before="100" w:beforeAutospacing="1" w:after="100" w:afterAutospacing="1" w:line="240" w:lineRule="auto"/>
        <w:rPr>
          <w:rFonts w:ascii="Arial" w:eastAsia="Times New Roman" w:hAnsi="Arial" w:cs="Arial"/>
          <w:color w:val="333333"/>
          <w:sz w:val="16"/>
          <w:szCs w:val="16"/>
        </w:rPr>
      </w:pPr>
      <w:r w:rsidRPr="007C5424">
        <w:rPr>
          <w:rFonts w:ascii="Arial" w:eastAsia="Times New Roman" w:hAnsi="Arial" w:cs="Arial"/>
          <w:color w:val="333333"/>
          <w:sz w:val="16"/>
          <w:szCs w:val="16"/>
        </w:rPr>
        <w:object w:dxaOrig="405" w:dyaOrig="360">
          <v:shape id="_x0000_i1117" type="#_x0000_t75" style="width:20.4pt;height:18.15pt" o:ole="">
            <v:imagedata r:id="rId5" o:title=""/>
          </v:shape>
          <w:control r:id="rId37" w:name="DefaultOcxName37" w:shapeid="_x0000_i1117"/>
        </w:object>
      </w:r>
    </w:p>
    <w:p w:rsidR="007C5424" w:rsidRPr="007C5424" w:rsidRDefault="007C5424" w:rsidP="007C5424">
      <w:pPr>
        <w:numPr>
          <w:ilvl w:val="0"/>
          <w:numId w:val="33"/>
        </w:numPr>
        <w:spacing w:before="100" w:beforeAutospacing="1" w:after="100" w:afterAutospacing="1" w:line="240" w:lineRule="auto"/>
        <w:rPr>
          <w:rFonts w:ascii="Arial" w:eastAsia="Times New Roman" w:hAnsi="Arial" w:cs="Arial"/>
          <w:color w:val="333333"/>
          <w:sz w:val="16"/>
          <w:szCs w:val="16"/>
        </w:rPr>
      </w:pPr>
      <w:r w:rsidRPr="007C5424">
        <w:rPr>
          <w:rFonts w:ascii="Arial" w:eastAsia="Times New Roman" w:hAnsi="Arial" w:cs="Arial"/>
          <w:color w:val="333333"/>
          <w:sz w:val="16"/>
          <w:szCs w:val="16"/>
        </w:rPr>
        <w:t>21</w:t>
      </w:r>
    </w:p>
    <w:p w:rsidR="007C5424" w:rsidRDefault="002729A3">
      <w:proofErr w:type="spellStart"/>
      <w:r>
        <w:t>Ans</w:t>
      </w:r>
      <w:proofErr w:type="spellEnd"/>
      <w:r>
        <w:t>:</w:t>
      </w:r>
      <w:r w:rsidRPr="002729A3">
        <w:rPr>
          <w:rStyle w:val="NormalWeb"/>
          <w:rFonts w:ascii="Trebuchet MS" w:hAnsi="Trebuchet MS"/>
          <w:color w:val="666666"/>
          <w:sz w:val="15"/>
          <w:szCs w:val="15"/>
        </w:rPr>
        <w:t xml:space="preserve"> </w:t>
      </w:r>
      <w:r>
        <w:rPr>
          <w:rStyle w:val="apple-style-span"/>
          <w:rFonts w:ascii="Trebuchet MS" w:hAnsi="Trebuchet MS"/>
          <w:color w:val="666666"/>
          <w:sz w:val="15"/>
          <w:szCs w:val="15"/>
        </w:rPr>
        <w:t xml:space="preserve">Let the number be </w:t>
      </w:r>
      <w:proofErr w:type="gramStart"/>
      <w:r>
        <w:rPr>
          <w:rStyle w:val="apple-style-span"/>
          <w:rFonts w:ascii="Trebuchet MS" w:hAnsi="Trebuchet MS"/>
          <w:color w:val="666666"/>
          <w:sz w:val="15"/>
          <w:szCs w:val="15"/>
        </w:rPr>
        <w:t>x ,</w:t>
      </w:r>
      <w:proofErr w:type="gramEnd"/>
      <w:r>
        <w:rPr>
          <w:rStyle w:val="apple-style-span"/>
          <w:rFonts w:ascii="Trebuchet MS" w:hAnsi="Trebuchet MS"/>
          <w:color w:val="666666"/>
          <w:sz w:val="15"/>
          <w:szCs w:val="15"/>
        </w:rPr>
        <w:t xml:space="preserve"> then</w:t>
      </w:r>
      <w:r>
        <w:rPr>
          <w:rFonts w:ascii="Trebuchet MS" w:hAnsi="Trebuchet MS"/>
          <w:color w:val="666666"/>
          <w:sz w:val="15"/>
          <w:szCs w:val="15"/>
        </w:rPr>
        <w:br/>
      </w:r>
      <w:r>
        <w:rPr>
          <w:rStyle w:val="apple-style-span"/>
          <w:rFonts w:ascii="Trebuchet MS" w:hAnsi="Trebuchet MS"/>
          <w:color w:val="666666"/>
          <w:sz w:val="15"/>
          <w:szCs w:val="15"/>
        </w:rPr>
        <w:t>x/3 = x/6 + 3</w:t>
      </w:r>
      <w:r>
        <w:rPr>
          <w:rFonts w:ascii="Trebuchet MS" w:hAnsi="Trebuchet MS"/>
          <w:color w:val="666666"/>
          <w:sz w:val="15"/>
          <w:szCs w:val="15"/>
        </w:rPr>
        <w:br/>
      </w:r>
      <w:r>
        <w:rPr>
          <w:rStyle w:val="apple-style-span"/>
          <w:rFonts w:ascii="Trebuchet MS" w:hAnsi="Trebuchet MS"/>
          <w:color w:val="666666"/>
          <w:sz w:val="15"/>
          <w:szCs w:val="15"/>
        </w:rPr>
        <w:t>=&gt; x = 18</w:t>
      </w:r>
    </w:p>
    <w:p w:rsidR="007C5424" w:rsidRDefault="007C5424"/>
    <w:p w:rsidR="007C5424" w:rsidRPr="007C5424" w:rsidRDefault="007C5424" w:rsidP="007C5424">
      <w:pPr>
        <w:spacing w:before="100" w:beforeAutospacing="1" w:after="100" w:afterAutospacing="1" w:line="240" w:lineRule="auto"/>
        <w:rPr>
          <w:rFonts w:ascii="Times New Roman" w:eastAsia="Times New Roman" w:hAnsi="Times New Roman" w:cs="Times New Roman"/>
          <w:sz w:val="24"/>
          <w:szCs w:val="24"/>
        </w:rPr>
      </w:pPr>
      <w:r w:rsidRPr="007C5424">
        <w:rPr>
          <w:rFonts w:ascii="Arial" w:eastAsia="Times New Roman" w:hAnsi="Arial" w:cs="Arial"/>
          <w:color w:val="333333"/>
          <w:sz w:val="16"/>
          <w:szCs w:val="16"/>
        </w:rPr>
        <w:t>On the planet Oz, there are 8 days in a week- Sunday to Saturday and another day called Oz day. There are 36 hours in a day and each hour has 90 min while each minute has 60 sec. As on earth, the hour hand covers the dial twice every day.</w:t>
      </w:r>
    </w:p>
    <w:p w:rsidR="007C5424" w:rsidRPr="007C5424" w:rsidRDefault="007C5424" w:rsidP="007C5424">
      <w:pPr>
        <w:spacing w:before="100" w:beforeAutospacing="1" w:after="100" w:afterAutospacing="1" w:line="240" w:lineRule="auto"/>
        <w:rPr>
          <w:rFonts w:ascii="Arial" w:eastAsia="Times New Roman" w:hAnsi="Arial" w:cs="Arial"/>
          <w:color w:val="333333"/>
          <w:sz w:val="16"/>
          <w:szCs w:val="16"/>
        </w:rPr>
      </w:pPr>
      <w:r w:rsidRPr="007C5424">
        <w:rPr>
          <w:rFonts w:ascii="Arial" w:eastAsia="Times New Roman" w:hAnsi="Arial" w:cs="Arial"/>
          <w:color w:val="333333"/>
          <w:sz w:val="16"/>
          <w:szCs w:val="16"/>
        </w:rPr>
        <w:t>Find the approximate angle between the hands of a clock on Oz when the time is 12:40 am.</w:t>
      </w:r>
    </w:p>
    <w:p w:rsidR="007C5424" w:rsidRPr="007C5424" w:rsidRDefault="007C5424" w:rsidP="007C5424">
      <w:pPr>
        <w:numPr>
          <w:ilvl w:val="0"/>
          <w:numId w:val="34"/>
        </w:numPr>
        <w:spacing w:before="100" w:beforeAutospacing="1" w:after="100" w:afterAutospacing="1" w:line="240" w:lineRule="auto"/>
        <w:rPr>
          <w:rFonts w:ascii="Arial" w:eastAsia="Times New Roman" w:hAnsi="Arial" w:cs="Arial"/>
          <w:color w:val="333333"/>
          <w:sz w:val="16"/>
          <w:szCs w:val="16"/>
        </w:rPr>
      </w:pPr>
      <w:r w:rsidRPr="007C5424">
        <w:rPr>
          <w:rFonts w:ascii="Arial" w:eastAsia="Times New Roman" w:hAnsi="Arial" w:cs="Arial"/>
          <w:color w:val="333333"/>
          <w:sz w:val="16"/>
          <w:szCs w:val="16"/>
        </w:rPr>
        <w:object w:dxaOrig="405" w:dyaOrig="360">
          <v:shape id="_x0000_i1226" type="#_x0000_t75" style="width:20.4pt;height:18.15pt" o:ole="">
            <v:imagedata r:id="rId5" o:title=""/>
          </v:shape>
          <w:control r:id="rId38" w:name="DefaultOcxName19" w:shapeid="_x0000_i1226"/>
        </w:object>
      </w:r>
    </w:p>
    <w:p w:rsidR="007C5424" w:rsidRPr="007C5424" w:rsidRDefault="007C5424" w:rsidP="007C5424">
      <w:pPr>
        <w:numPr>
          <w:ilvl w:val="0"/>
          <w:numId w:val="34"/>
        </w:numPr>
        <w:spacing w:before="100" w:beforeAutospacing="1" w:after="100" w:afterAutospacing="1" w:line="240" w:lineRule="auto"/>
        <w:rPr>
          <w:rFonts w:ascii="Arial" w:eastAsia="Times New Roman" w:hAnsi="Arial" w:cs="Arial"/>
          <w:color w:val="333333"/>
          <w:sz w:val="16"/>
          <w:szCs w:val="16"/>
        </w:rPr>
      </w:pPr>
      <w:r w:rsidRPr="007C5424">
        <w:rPr>
          <w:rFonts w:ascii="Arial" w:eastAsia="Times New Roman" w:hAnsi="Arial" w:cs="Arial"/>
          <w:color w:val="333333"/>
          <w:sz w:val="16"/>
          <w:szCs w:val="16"/>
        </w:rPr>
        <w:t>89</w:t>
      </w:r>
    </w:p>
    <w:p w:rsidR="007C5424" w:rsidRPr="007C5424" w:rsidRDefault="007C5424" w:rsidP="007C5424">
      <w:pPr>
        <w:numPr>
          <w:ilvl w:val="0"/>
          <w:numId w:val="35"/>
        </w:numPr>
        <w:spacing w:before="100" w:beforeAutospacing="1" w:after="100" w:afterAutospacing="1" w:line="240" w:lineRule="auto"/>
        <w:rPr>
          <w:rFonts w:ascii="Arial" w:eastAsia="Times New Roman" w:hAnsi="Arial" w:cs="Arial"/>
          <w:color w:val="333333"/>
          <w:sz w:val="16"/>
          <w:szCs w:val="16"/>
        </w:rPr>
      </w:pPr>
      <w:r w:rsidRPr="007C5424">
        <w:rPr>
          <w:rFonts w:ascii="Arial" w:eastAsia="Times New Roman" w:hAnsi="Arial" w:cs="Arial"/>
          <w:color w:val="333333"/>
          <w:sz w:val="16"/>
          <w:szCs w:val="16"/>
        </w:rPr>
        <w:object w:dxaOrig="405" w:dyaOrig="360">
          <v:shape id="_x0000_i1131" type="#_x0000_t75" style="width:20.4pt;height:18.15pt" o:ole="">
            <v:imagedata r:id="rId5" o:title=""/>
          </v:shape>
          <w:control r:id="rId39" w:name="DefaultOcxName18" w:shapeid="_x0000_i1131"/>
        </w:object>
      </w:r>
    </w:p>
    <w:p w:rsidR="007C5424" w:rsidRPr="007C5424" w:rsidRDefault="007C5424" w:rsidP="007C5424">
      <w:pPr>
        <w:numPr>
          <w:ilvl w:val="0"/>
          <w:numId w:val="35"/>
        </w:numPr>
        <w:spacing w:before="100" w:beforeAutospacing="1" w:after="100" w:afterAutospacing="1" w:line="240" w:lineRule="auto"/>
        <w:rPr>
          <w:rFonts w:ascii="Arial" w:eastAsia="Times New Roman" w:hAnsi="Arial" w:cs="Arial"/>
          <w:color w:val="333333"/>
          <w:sz w:val="16"/>
          <w:szCs w:val="16"/>
        </w:rPr>
      </w:pPr>
      <w:r w:rsidRPr="007C5424">
        <w:rPr>
          <w:rFonts w:ascii="Arial" w:eastAsia="Times New Roman" w:hAnsi="Arial" w:cs="Arial"/>
          <w:color w:val="333333"/>
          <w:sz w:val="16"/>
          <w:szCs w:val="16"/>
        </w:rPr>
        <w:t>251</w:t>
      </w:r>
    </w:p>
    <w:p w:rsidR="007C5424" w:rsidRPr="007C5424" w:rsidRDefault="007C5424" w:rsidP="007C5424">
      <w:pPr>
        <w:numPr>
          <w:ilvl w:val="0"/>
          <w:numId w:val="36"/>
        </w:numPr>
        <w:spacing w:before="100" w:beforeAutospacing="1" w:after="100" w:afterAutospacing="1" w:line="240" w:lineRule="auto"/>
        <w:rPr>
          <w:rFonts w:ascii="Arial" w:eastAsia="Times New Roman" w:hAnsi="Arial" w:cs="Arial"/>
          <w:color w:val="333333"/>
          <w:sz w:val="16"/>
          <w:szCs w:val="16"/>
        </w:rPr>
      </w:pPr>
      <w:r w:rsidRPr="007C5424">
        <w:rPr>
          <w:rFonts w:ascii="Arial" w:eastAsia="Times New Roman" w:hAnsi="Arial" w:cs="Arial"/>
          <w:color w:val="333333"/>
          <w:sz w:val="16"/>
          <w:szCs w:val="16"/>
        </w:rPr>
        <w:object w:dxaOrig="405" w:dyaOrig="360">
          <v:shape id="_x0000_i1130" type="#_x0000_t75" style="width:20.4pt;height:18.15pt" o:ole="">
            <v:imagedata r:id="rId5" o:title=""/>
          </v:shape>
          <w:control r:id="rId40" w:name="DefaultOcxName28" w:shapeid="_x0000_i1130"/>
        </w:object>
      </w:r>
    </w:p>
    <w:p w:rsidR="007C5424" w:rsidRPr="007C5424" w:rsidRDefault="007C5424" w:rsidP="007C5424">
      <w:pPr>
        <w:numPr>
          <w:ilvl w:val="0"/>
          <w:numId w:val="36"/>
        </w:numPr>
        <w:spacing w:before="100" w:beforeAutospacing="1" w:after="100" w:afterAutospacing="1" w:line="240" w:lineRule="auto"/>
        <w:rPr>
          <w:rFonts w:ascii="Arial" w:eastAsia="Times New Roman" w:hAnsi="Arial" w:cs="Arial"/>
          <w:color w:val="333333"/>
          <w:sz w:val="16"/>
          <w:szCs w:val="16"/>
        </w:rPr>
      </w:pPr>
      <w:r w:rsidRPr="007C5424">
        <w:rPr>
          <w:rFonts w:ascii="Arial" w:eastAsia="Times New Roman" w:hAnsi="Arial" w:cs="Arial"/>
          <w:color w:val="333333"/>
          <w:sz w:val="16"/>
          <w:szCs w:val="16"/>
        </w:rPr>
        <w:t>111</w:t>
      </w:r>
    </w:p>
    <w:p w:rsidR="007C5424" w:rsidRPr="007C5424" w:rsidRDefault="007C5424" w:rsidP="007C5424">
      <w:pPr>
        <w:numPr>
          <w:ilvl w:val="0"/>
          <w:numId w:val="37"/>
        </w:numPr>
        <w:spacing w:before="100" w:beforeAutospacing="1" w:after="100" w:afterAutospacing="1" w:line="240" w:lineRule="auto"/>
        <w:rPr>
          <w:rFonts w:ascii="Arial" w:eastAsia="Times New Roman" w:hAnsi="Arial" w:cs="Arial"/>
          <w:color w:val="333333"/>
          <w:sz w:val="16"/>
          <w:szCs w:val="16"/>
        </w:rPr>
      </w:pPr>
      <w:r w:rsidRPr="007C5424">
        <w:rPr>
          <w:rFonts w:ascii="Arial" w:eastAsia="Times New Roman" w:hAnsi="Arial" w:cs="Arial"/>
          <w:color w:val="333333"/>
          <w:sz w:val="16"/>
          <w:szCs w:val="16"/>
        </w:rPr>
        <w:object w:dxaOrig="405" w:dyaOrig="360">
          <v:shape id="_x0000_i1129" type="#_x0000_t75" style="width:20.4pt;height:18.15pt" o:ole="">
            <v:imagedata r:id="rId5" o:title=""/>
          </v:shape>
          <w:control r:id="rId41" w:name="DefaultOcxName38" w:shapeid="_x0000_i1129"/>
        </w:object>
      </w:r>
    </w:p>
    <w:p w:rsidR="007C5424" w:rsidRPr="007C5424" w:rsidRDefault="007C5424" w:rsidP="007C5424">
      <w:pPr>
        <w:numPr>
          <w:ilvl w:val="0"/>
          <w:numId w:val="37"/>
        </w:numPr>
        <w:spacing w:before="100" w:beforeAutospacing="1" w:after="100" w:afterAutospacing="1" w:line="240" w:lineRule="auto"/>
        <w:rPr>
          <w:rFonts w:ascii="Arial" w:eastAsia="Times New Roman" w:hAnsi="Arial" w:cs="Arial"/>
          <w:color w:val="333333"/>
          <w:sz w:val="16"/>
          <w:szCs w:val="16"/>
        </w:rPr>
      </w:pPr>
      <w:r w:rsidRPr="007C5424">
        <w:rPr>
          <w:rFonts w:ascii="Arial" w:eastAsia="Times New Roman" w:hAnsi="Arial" w:cs="Arial"/>
          <w:color w:val="333333"/>
          <w:sz w:val="16"/>
          <w:szCs w:val="16"/>
        </w:rPr>
        <w:t>71</w:t>
      </w:r>
    </w:p>
    <w:p w:rsidR="007C5424" w:rsidRDefault="002729A3">
      <w:proofErr w:type="spellStart"/>
      <w:r>
        <w:t>Ans</w:t>
      </w:r>
      <w:proofErr w:type="spellEnd"/>
      <w:r>
        <w:t>:</w:t>
      </w:r>
      <w:r w:rsidRPr="002729A3">
        <w:rPr>
          <w:rStyle w:val="NormalWeb"/>
          <w:rFonts w:ascii="Arial" w:hAnsi="Arial" w:cs="Arial"/>
          <w:color w:val="333333"/>
          <w:sz w:val="15"/>
          <w:szCs w:val="15"/>
        </w:rPr>
        <w:t xml:space="preserve"> </w:t>
      </w:r>
      <w:r>
        <w:rPr>
          <w:rStyle w:val="apple-style-span"/>
          <w:rFonts w:ascii="Arial" w:hAnsi="Arial" w:cs="Arial"/>
          <w:color w:val="333333"/>
          <w:sz w:val="15"/>
          <w:szCs w:val="15"/>
        </w:rPr>
        <w:t>Angle covered by hour hand in 1 hour = 360/18 = 20 degree</w:t>
      </w:r>
      <w:r>
        <w:rPr>
          <w:rFonts w:ascii="Arial" w:hAnsi="Arial" w:cs="Arial"/>
          <w:color w:val="333333"/>
          <w:sz w:val="15"/>
          <w:szCs w:val="15"/>
        </w:rPr>
        <w:br/>
      </w:r>
      <w:r>
        <w:rPr>
          <w:rFonts w:ascii="Arial" w:hAnsi="Arial" w:cs="Arial"/>
          <w:color w:val="333333"/>
          <w:sz w:val="15"/>
          <w:szCs w:val="15"/>
        </w:rPr>
        <w:br/>
      </w:r>
      <w:r>
        <w:rPr>
          <w:rStyle w:val="apple-style-span"/>
          <w:rFonts w:ascii="Arial" w:hAnsi="Arial" w:cs="Arial"/>
          <w:color w:val="333333"/>
          <w:sz w:val="15"/>
          <w:szCs w:val="15"/>
        </w:rPr>
        <w:t>in one min 20/90 = 2/9 degree</w:t>
      </w:r>
      <w:r>
        <w:rPr>
          <w:rFonts w:ascii="Arial" w:hAnsi="Arial" w:cs="Arial"/>
          <w:color w:val="333333"/>
          <w:sz w:val="15"/>
          <w:szCs w:val="15"/>
        </w:rPr>
        <w:br/>
      </w:r>
      <w:r>
        <w:rPr>
          <w:rFonts w:ascii="Arial" w:hAnsi="Arial" w:cs="Arial"/>
          <w:color w:val="333333"/>
          <w:sz w:val="15"/>
          <w:szCs w:val="15"/>
        </w:rPr>
        <w:br/>
      </w:r>
      <w:r>
        <w:rPr>
          <w:rStyle w:val="apple-style-span"/>
          <w:rFonts w:ascii="Arial" w:hAnsi="Arial" w:cs="Arial"/>
          <w:color w:val="333333"/>
          <w:sz w:val="15"/>
          <w:szCs w:val="15"/>
        </w:rPr>
        <w:t>angle covered by minute hand in one min = 360/90 = 4 degree</w:t>
      </w:r>
      <w:r>
        <w:rPr>
          <w:rFonts w:ascii="Arial" w:hAnsi="Arial" w:cs="Arial"/>
          <w:color w:val="333333"/>
          <w:sz w:val="15"/>
          <w:szCs w:val="15"/>
        </w:rPr>
        <w:br/>
      </w:r>
      <w:r>
        <w:rPr>
          <w:rFonts w:ascii="Arial" w:hAnsi="Arial" w:cs="Arial"/>
          <w:color w:val="333333"/>
          <w:sz w:val="15"/>
          <w:szCs w:val="15"/>
        </w:rPr>
        <w:br/>
      </w:r>
      <w:r>
        <w:rPr>
          <w:rStyle w:val="yshortcuts"/>
          <w:rFonts w:ascii="Arial" w:hAnsi="Arial" w:cs="Arial"/>
          <w:color w:val="000000"/>
          <w:sz w:val="15"/>
          <w:szCs w:val="15"/>
          <w:shd w:val="clear" w:color="auto" w:fill="DCEEFF"/>
        </w:rPr>
        <w:t>relative degree difference</w:t>
      </w:r>
      <w:r>
        <w:rPr>
          <w:rStyle w:val="apple-converted-space"/>
          <w:color w:val="333333"/>
          <w:sz w:val="15"/>
          <w:szCs w:val="15"/>
        </w:rPr>
        <w:t> </w:t>
      </w:r>
      <w:r>
        <w:rPr>
          <w:rStyle w:val="apple-style-span"/>
          <w:rFonts w:ascii="Arial" w:hAnsi="Arial" w:cs="Arial"/>
          <w:color w:val="333333"/>
          <w:sz w:val="15"/>
          <w:szCs w:val="15"/>
        </w:rPr>
        <w:t>= 4 - 2/9 = 34/9</w:t>
      </w:r>
      <w:r>
        <w:rPr>
          <w:rFonts w:ascii="Arial" w:hAnsi="Arial" w:cs="Arial"/>
          <w:color w:val="333333"/>
          <w:sz w:val="15"/>
          <w:szCs w:val="15"/>
        </w:rPr>
        <w:br/>
      </w:r>
      <w:r>
        <w:rPr>
          <w:rFonts w:ascii="Arial" w:hAnsi="Arial" w:cs="Arial"/>
          <w:color w:val="333333"/>
          <w:sz w:val="15"/>
          <w:szCs w:val="15"/>
        </w:rPr>
        <w:br/>
      </w:r>
      <w:r>
        <w:rPr>
          <w:rStyle w:val="apple-style-span"/>
          <w:rFonts w:ascii="Arial" w:hAnsi="Arial" w:cs="Arial"/>
          <w:color w:val="333333"/>
          <w:sz w:val="15"/>
          <w:szCs w:val="15"/>
        </w:rPr>
        <w:t>now -240 + 34/9 * 40 = 88.88</w:t>
      </w:r>
      <w:r>
        <w:rPr>
          <w:rFonts w:ascii="Arial" w:hAnsi="Arial" w:cs="Arial"/>
          <w:color w:val="333333"/>
          <w:sz w:val="15"/>
          <w:szCs w:val="15"/>
        </w:rPr>
        <w:br/>
      </w:r>
      <w:r>
        <w:rPr>
          <w:rFonts w:ascii="Arial" w:hAnsi="Arial" w:cs="Arial"/>
          <w:color w:val="333333"/>
          <w:sz w:val="15"/>
          <w:szCs w:val="15"/>
        </w:rPr>
        <w:br/>
      </w:r>
      <w:r>
        <w:rPr>
          <w:rStyle w:val="apple-style-span"/>
          <w:rFonts w:ascii="Arial" w:hAnsi="Arial" w:cs="Arial"/>
          <w:color w:val="333333"/>
          <w:sz w:val="15"/>
          <w:szCs w:val="15"/>
        </w:rPr>
        <w:t>so 89 degree</w:t>
      </w:r>
    </w:p>
    <w:p w:rsidR="007C5424" w:rsidRDefault="007C5424"/>
    <w:p w:rsidR="007C5424" w:rsidRPr="007C5424" w:rsidRDefault="007C5424" w:rsidP="007C5424">
      <w:pPr>
        <w:spacing w:before="100" w:beforeAutospacing="1" w:after="100" w:afterAutospacing="1" w:line="240" w:lineRule="auto"/>
        <w:rPr>
          <w:rFonts w:ascii="Times New Roman" w:eastAsia="Times New Roman" w:hAnsi="Times New Roman" w:cs="Times New Roman"/>
          <w:sz w:val="24"/>
          <w:szCs w:val="24"/>
        </w:rPr>
      </w:pPr>
      <w:r w:rsidRPr="007C5424">
        <w:rPr>
          <w:rFonts w:ascii="Arial" w:eastAsia="Times New Roman" w:hAnsi="Arial" w:cs="Arial"/>
          <w:color w:val="333333"/>
          <w:sz w:val="16"/>
          <w:szCs w:val="16"/>
        </w:rPr>
        <w:t xml:space="preserve">The IT giant </w:t>
      </w:r>
      <w:proofErr w:type="spellStart"/>
      <w:r w:rsidRPr="007C5424">
        <w:rPr>
          <w:rFonts w:ascii="Arial" w:eastAsia="Times New Roman" w:hAnsi="Arial" w:cs="Arial"/>
          <w:color w:val="333333"/>
          <w:sz w:val="16"/>
          <w:szCs w:val="16"/>
        </w:rPr>
        <w:t>Tirnop</w:t>
      </w:r>
      <w:proofErr w:type="spellEnd"/>
      <w:r w:rsidRPr="007C5424">
        <w:rPr>
          <w:rFonts w:ascii="Arial" w:eastAsia="Times New Roman" w:hAnsi="Arial" w:cs="Arial"/>
          <w:color w:val="333333"/>
          <w:sz w:val="16"/>
          <w:szCs w:val="16"/>
        </w:rPr>
        <w:t xml:space="preserve"> has recently crossed a head count of 150000 and earnings of $7 billion. As one of the forerunners in the technology front, </w:t>
      </w:r>
      <w:proofErr w:type="spellStart"/>
      <w:r w:rsidRPr="007C5424">
        <w:rPr>
          <w:rFonts w:ascii="Arial" w:eastAsia="Times New Roman" w:hAnsi="Arial" w:cs="Arial"/>
          <w:color w:val="333333"/>
          <w:sz w:val="16"/>
          <w:szCs w:val="16"/>
        </w:rPr>
        <w:t>Tirnop</w:t>
      </w:r>
      <w:proofErr w:type="spellEnd"/>
      <w:r w:rsidRPr="007C5424">
        <w:rPr>
          <w:rFonts w:ascii="Arial" w:eastAsia="Times New Roman" w:hAnsi="Arial" w:cs="Arial"/>
          <w:color w:val="333333"/>
          <w:sz w:val="16"/>
          <w:szCs w:val="16"/>
        </w:rPr>
        <w:t xml:space="preserve"> continues to lead the way in products and services in India. At </w:t>
      </w:r>
      <w:proofErr w:type="spellStart"/>
      <w:r w:rsidRPr="007C5424">
        <w:rPr>
          <w:rFonts w:ascii="Arial" w:eastAsia="Times New Roman" w:hAnsi="Arial" w:cs="Arial"/>
          <w:color w:val="333333"/>
          <w:sz w:val="16"/>
          <w:szCs w:val="16"/>
        </w:rPr>
        <w:t>Tirnop</w:t>
      </w:r>
      <w:proofErr w:type="spellEnd"/>
      <w:r w:rsidRPr="007C5424">
        <w:rPr>
          <w:rFonts w:ascii="Arial" w:eastAsia="Times New Roman" w:hAnsi="Arial" w:cs="Arial"/>
          <w:color w:val="333333"/>
          <w:sz w:val="16"/>
          <w:szCs w:val="16"/>
        </w:rPr>
        <w:t xml:space="preserve">, all programmers are equal in every respect. They receive identical salaries </w:t>
      </w:r>
      <w:proofErr w:type="spellStart"/>
      <w:r w:rsidRPr="007C5424">
        <w:rPr>
          <w:rFonts w:ascii="Arial" w:eastAsia="Times New Roman" w:hAnsi="Arial" w:cs="Arial"/>
          <w:color w:val="333333"/>
          <w:sz w:val="16"/>
          <w:szCs w:val="16"/>
        </w:rPr>
        <w:t>ans</w:t>
      </w:r>
      <w:proofErr w:type="spellEnd"/>
      <w:r w:rsidRPr="007C5424">
        <w:rPr>
          <w:rFonts w:ascii="Arial" w:eastAsia="Times New Roman" w:hAnsi="Arial" w:cs="Arial"/>
          <w:color w:val="333333"/>
          <w:sz w:val="16"/>
          <w:szCs w:val="16"/>
        </w:rPr>
        <w:t xml:space="preserve"> also write code at the same </w:t>
      </w:r>
      <w:proofErr w:type="spellStart"/>
      <w:r w:rsidRPr="007C5424">
        <w:rPr>
          <w:rFonts w:ascii="Arial" w:eastAsia="Times New Roman" w:hAnsi="Arial" w:cs="Arial"/>
          <w:color w:val="333333"/>
          <w:sz w:val="16"/>
          <w:szCs w:val="16"/>
        </w:rPr>
        <w:t>rate.Suppose</w:t>
      </w:r>
      <w:proofErr w:type="spellEnd"/>
      <w:r w:rsidRPr="007C5424">
        <w:rPr>
          <w:rFonts w:ascii="Arial" w:eastAsia="Times New Roman" w:hAnsi="Arial" w:cs="Arial"/>
          <w:color w:val="333333"/>
          <w:sz w:val="16"/>
          <w:szCs w:val="16"/>
        </w:rPr>
        <w:t xml:space="preserve"> 12 such programmers take 12 minutes to write 12 lines of code in total. How long will it take 72 programmers to write 72 lines of code in total?</w:t>
      </w:r>
    </w:p>
    <w:p w:rsidR="007C5424" w:rsidRPr="007C5424" w:rsidRDefault="007C5424" w:rsidP="007C542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144" type="#_x0000_t75" style="width:20.4pt;height:18.15pt" o:ole="">
            <v:imagedata r:id="rId5" o:title=""/>
          </v:shape>
          <w:control r:id="rId42" w:name="DefaultOcxName20" w:shapeid="_x0000_i1144"/>
        </w:object>
      </w:r>
    </w:p>
    <w:p w:rsidR="007C5424" w:rsidRPr="007C5424" w:rsidRDefault="007C5424" w:rsidP="007C542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12</w:t>
      </w:r>
    </w:p>
    <w:p w:rsidR="007C5424" w:rsidRPr="007C5424" w:rsidRDefault="007C5424" w:rsidP="007C542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143" type="#_x0000_t75" style="width:20.4pt;height:18.15pt" o:ole="">
            <v:imagedata r:id="rId5" o:title=""/>
          </v:shape>
          <w:control r:id="rId43" w:name="DefaultOcxName110" w:shapeid="_x0000_i1143"/>
        </w:object>
      </w:r>
    </w:p>
    <w:p w:rsidR="007C5424" w:rsidRPr="007C5424" w:rsidRDefault="007C5424" w:rsidP="007C542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6</w:t>
      </w:r>
    </w:p>
    <w:p w:rsidR="007C5424" w:rsidRPr="007C5424" w:rsidRDefault="007C5424" w:rsidP="007C542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142" type="#_x0000_t75" style="width:20.4pt;height:18.15pt" o:ole="">
            <v:imagedata r:id="rId5" o:title=""/>
          </v:shape>
          <w:control r:id="rId44" w:name="DefaultOcxName29" w:shapeid="_x0000_i1142"/>
        </w:object>
      </w:r>
    </w:p>
    <w:p w:rsidR="007C5424" w:rsidRPr="007C5424" w:rsidRDefault="007C5424" w:rsidP="007C542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72</w:t>
      </w:r>
    </w:p>
    <w:p w:rsidR="007C5424" w:rsidRPr="007C5424" w:rsidRDefault="007C5424" w:rsidP="007C542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141" type="#_x0000_t75" style="width:20.4pt;height:18.15pt" o:ole="">
            <v:imagedata r:id="rId5" o:title=""/>
          </v:shape>
          <w:control r:id="rId45" w:name="DefaultOcxName39" w:shapeid="_x0000_i1141"/>
        </w:object>
      </w:r>
    </w:p>
    <w:p w:rsidR="007C5424" w:rsidRPr="007C5424" w:rsidRDefault="007C5424" w:rsidP="007C542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18</w:t>
      </w:r>
    </w:p>
    <w:p w:rsidR="007C5424" w:rsidRDefault="007C5424"/>
    <w:p w:rsidR="007C5424" w:rsidRDefault="007C5424"/>
    <w:p w:rsidR="007C5424" w:rsidRPr="007C5424" w:rsidRDefault="007C5424" w:rsidP="007C5424">
      <w:p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A hollow cube of size 5 cm is taken, with a thickness of 1 cm. It is made of smaller cubes of size 1 cm. If 4 faces of the outer surface of the cube are painted, totally how many faces of the smaller cubes remain unpainted?</w:t>
      </w:r>
    </w:p>
    <w:p w:rsidR="007C5424" w:rsidRPr="007C5424" w:rsidRDefault="007C5424" w:rsidP="007C542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156" type="#_x0000_t75" style="width:20.4pt;height:18.15pt" o:ole="">
            <v:imagedata r:id="rId5" o:title=""/>
          </v:shape>
          <w:control r:id="rId46" w:name="DefaultOcxName30" w:shapeid="_x0000_i1156"/>
        </w:object>
      </w:r>
    </w:p>
    <w:p w:rsidR="007C5424" w:rsidRPr="007C5424" w:rsidRDefault="007C5424" w:rsidP="007C542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500</w:t>
      </w:r>
    </w:p>
    <w:p w:rsidR="007C5424" w:rsidRPr="007C5424" w:rsidRDefault="007C5424" w:rsidP="007C542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155" type="#_x0000_t75" style="width:20.4pt;height:18.15pt" o:ole="">
            <v:imagedata r:id="rId5" o:title=""/>
          </v:shape>
          <w:control r:id="rId47" w:name="DefaultOcxName111" w:shapeid="_x0000_i1155"/>
        </w:object>
      </w:r>
    </w:p>
    <w:p w:rsidR="007C5424" w:rsidRPr="007C5424" w:rsidRDefault="007C5424" w:rsidP="007C542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900</w:t>
      </w:r>
    </w:p>
    <w:p w:rsidR="007C5424" w:rsidRPr="007C5424" w:rsidRDefault="007C5424" w:rsidP="007C542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154" type="#_x0000_t75" style="width:20.4pt;height:18.15pt" o:ole="">
            <v:imagedata r:id="rId5" o:title=""/>
          </v:shape>
          <w:control r:id="rId48" w:name="DefaultOcxName210" w:shapeid="_x0000_i1154"/>
        </w:object>
      </w:r>
    </w:p>
    <w:p w:rsidR="007C5424" w:rsidRPr="007C5424" w:rsidRDefault="007C5424" w:rsidP="007C542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800</w:t>
      </w:r>
    </w:p>
    <w:p w:rsidR="007C5424" w:rsidRPr="007C5424" w:rsidRDefault="007C5424" w:rsidP="007C542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228" type="#_x0000_t75" style="width:20.4pt;height:18.15pt" o:ole="">
            <v:imagedata r:id="rId5" o:title=""/>
          </v:shape>
          <w:control r:id="rId49" w:name="DefaultOcxName310" w:shapeid="_x0000_i1228"/>
        </w:object>
      </w:r>
    </w:p>
    <w:p w:rsidR="007C5424" w:rsidRPr="007C5424" w:rsidRDefault="007C5424" w:rsidP="007C542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488</w:t>
      </w:r>
    </w:p>
    <w:p w:rsidR="002729A3" w:rsidRPr="002729A3" w:rsidRDefault="002729A3" w:rsidP="002729A3">
      <w:proofErr w:type="spellStart"/>
      <w:r>
        <w:t>Ans</w:t>
      </w:r>
      <w:proofErr w:type="spellEnd"/>
      <w:r>
        <w:t xml:space="preserve">: </w:t>
      </w:r>
      <w:r w:rsidRPr="002729A3">
        <w:t>The big cube is completely hollow</w:t>
      </w:r>
      <w:proofErr w:type="gramStart"/>
      <w:r w:rsidRPr="002729A3">
        <w:t>..</w:t>
      </w:r>
      <w:proofErr w:type="gramEnd"/>
      <w:r w:rsidRPr="002729A3">
        <w:t xml:space="preserve"> But, the thickness of</w:t>
      </w:r>
    </w:p>
    <w:p w:rsidR="002729A3" w:rsidRPr="002729A3" w:rsidRDefault="002729A3" w:rsidP="002729A3">
      <w:proofErr w:type="gramStart"/>
      <w:r w:rsidRPr="002729A3">
        <w:t>its</w:t>
      </w:r>
      <w:proofErr w:type="gramEnd"/>
      <w:r w:rsidRPr="002729A3">
        <w:t xml:space="preserve"> side is 1cm &amp; this is made up of smaller cubes.</w:t>
      </w:r>
    </w:p>
    <w:p w:rsidR="002729A3" w:rsidRPr="002729A3" w:rsidRDefault="002729A3" w:rsidP="002729A3"/>
    <w:p w:rsidR="002729A3" w:rsidRPr="002729A3" w:rsidRDefault="002729A3" w:rsidP="002729A3">
      <w:r w:rsidRPr="002729A3">
        <w:t>Just like the walls of a room. The room is hollow, but, its</w:t>
      </w:r>
    </w:p>
    <w:p w:rsidR="002729A3" w:rsidRPr="002729A3" w:rsidRDefault="002729A3" w:rsidP="002729A3">
      <w:proofErr w:type="gramStart"/>
      <w:r w:rsidRPr="002729A3">
        <w:t>thickness</w:t>
      </w:r>
      <w:proofErr w:type="gramEnd"/>
      <w:r w:rsidRPr="002729A3">
        <w:t xml:space="preserve"> is due to smaller bricks. The 4 walls of this room</w:t>
      </w:r>
    </w:p>
    <w:p w:rsidR="002729A3" w:rsidRPr="002729A3" w:rsidRDefault="002729A3" w:rsidP="002729A3">
      <w:proofErr w:type="gramStart"/>
      <w:r w:rsidRPr="002729A3">
        <w:t>is</w:t>
      </w:r>
      <w:proofErr w:type="gramEnd"/>
      <w:r w:rsidRPr="002729A3">
        <w:t xml:space="preserve"> painted from the outside. And, you are asked totally how</w:t>
      </w:r>
    </w:p>
    <w:p w:rsidR="002729A3" w:rsidRPr="002729A3" w:rsidRDefault="002729A3" w:rsidP="002729A3">
      <w:proofErr w:type="gramStart"/>
      <w:r w:rsidRPr="002729A3">
        <w:t>many</w:t>
      </w:r>
      <w:proofErr w:type="gramEnd"/>
      <w:r w:rsidRPr="002729A3">
        <w:t xml:space="preserve"> sides of all the bricks are now unpainted.</w:t>
      </w:r>
    </w:p>
    <w:p w:rsidR="002729A3" w:rsidRPr="002729A3" w:rsidRDefault="002729A3" w:rsidP="002729A3"/>
    <w:p w:rsidR="002729A3" w:rsidRPr="002729A3" w:rsidRDefault="002729A3" w:rsidP="002729A3">
      <w:r w:rsidRPr="002729A3">
        <w:t>First, you need to know how many bricks (small cubes) are there.</w:t>
      </w:r>
    </w:p>
    <w:p w:rsidR="002729A3" w:rsidRPr="002729A3" w:rsidRDefault="002729A3" w:rsidP="002729A3"/>
    <w:p w:rsidR="002729A3" w:rsidRPr="002729A3" w:rsidRDefault="002729A3" w:rsidP="002729A3">
      <w:r w:rsidRPr="002729A3">
        <w:t>Size of big cube = 5cm</w:t>
      </w:r>
    </w:p>
    <w:p w:rsidR="002729A3" w:rsidRPr="002729A3" w:rsidRDefault="002729A3" w:rsidP="002729A3">
      <w:r w:rsidRPr="002729A3">
        <w:t>Total volume of the big cube = 5*5*5 = 125cm^3</w:t>
      </w:r>
    </w:p>
    <w:p w:rsidR="002729A3" w:rsidRPr="002729A3" w:rsidRDefault="002729A3" w:rsidP="002729A3"/>
    <w:p w:rsidR="002729A3" w:rsidRPr="002729A3" w:rsidRDefault="002729A3" w:rsidP="002729A3">
      <w:r w:rsidRPr="002729A3">
        <w:t>Size of the hollow cube inside the big cube = 3cm</w:t>
      </w:r>
    </w:p>
    <w:p w:rsidR="002729A3" w:rsidRPr="002729A3" w:rsidRDefault="002729A3" w:rsidP="002729A3">
      <w:r w:rsidRPr="002729A3">
        <w:t>Volume of the hollow space inside the big cube = 3*3*3 = 27cm^3</w:t>
      </w:r>
    </w:p>
    <w:p w:rsidR="002729A3" w:rsidRPr="002729A3" w:rsidRDefault="002729A3" w:rsidP="002729A3"/>
    <w:p w:rsidR="002729A3" w:rsidRPr="002729A3" w:rsidRDefault="002729A3" w:rsidP="002729A3">
      <w:r w:rsidRPr="002729A3">
        <w:t>Therefore, volume occupied by small cubes (or volume of</w:t>
      </w:r>
    </w:p>
    <w:p w:rsidR="002729A3" w:rsidRPr="002729A3" w:rsidRDefault="002729A3" w:rsidP="002729A3">
      <w:proofErr w:type="gramStart"/>
      <w:r w:rsidRPr="002729A3">
        <w:t>thickness</w:t>
      </w:r>
      <w:proofErr w:type="gramEnd"/>
      <w:r w:rsidRPr="002729A3">
        <w:t>) = 125 - 27 = 98cm^3</w:t>
      </w:r>
    </w:p>
    <w:p w:rsidR="002729A3" w:rsidRPr="002729A3" w:rsidRDefault="002729A3" w:rsidP="002729A3"/>
    <w:p w:rsidR="002729A3" w:rsidRPr="002729A3" w:rsidRDefault="002729A3" w:rsidP="002729A3">
      <w:r w:rsidRPr="002729A3">
        <w:t>Size of each small cube = 1cm</w:t>
      </w:r>
    </w:p>
    <w:p w:rsidR="002729A3" w:rsidRPr="002729A3" w:rsidRDefault="002729A3" w:rsidP="002729A3">
      <w:r w:rsidRPr="002729A3">
        <w:t>Volume of each small cube = 1*1*1 = 1cm^3</w:t>
      </w:r>
    </w:p>
    <w:p w:rsidR="002729A3" w:rsidRPr="002729A3" w:rsidRDefault="002729A3" w:rsidP="002729A3">
      <w:r w:rsidRPr="002729A3">
        <w:t>Total number of small cubes in wall = 98 / 1 = 98</w:t>
      </w:r>
    </w:p>
    <w:p w:rsidR="002729A3" w:rsidRPr="002729A3" w:rsidRDefault="002729A3" w:rsidP="002729A3"/>
    <w:p w:rsidR="002729A3" w:rsidRPr="002729A3" w:rsidRDefault="002729A3" w:rsidP="002729A3">
      <w:r w:rsidRPr="002729A3">
        <w:t>In short, 98 small cubes make up the wall of the big cube.</w:t>
      </w:r>
    </w:p>
    <w:p w:rsidR="002729A3" w:rsidRPr="002729A3" w:rsidRDefault="002729A3" w:rsidP="002729A3">
      <w:r w:rsidRPr="002729A3">
        <w:t>Each cube has 6 faces, so 98 cubes have = 98*6 faces = 588</w:t>
      </w:r>
    </w:p>
    <w:p w:rsidR="002729A3" w:rsidRPr="002729A3" w:rsidRDefault="002729A3" w:rsidP="002729A3"/>
    <w:p w:rsidR="002729A3" w:rsidRPr="002729A3" w:rsidRDefault="002729A3" w:rsidP="002729A3">
      <w:r w:rsidRPr="002729A3">
        <w:t>The four sides of the big cube have 100 painted faces.</w:t>
      </w:r>
    </w:p>
    <w:p w:rsidR="002729A3" w:rsidRPr="002729A3" w:rsidRDefault="002729A3" w:rsidP="002729A3">
      <w:proofErr w:type="gramStart"/>
      <w:r w:rsidRPr="002729A3">
        <w:t>Because each big side has 25 faces of the small cubes.</w:t>
      </w:r>
      <w:proofErr w:type="gramEnd"/>
    </w:p>
    <w:p w:rsidR="002729A3" w:rsidRPr="002729A3" w:rsidRDefault="002729A3" w:rsidP="002729A3"/>
    <w:p w:rsidR="002729A3" w:rsidRPr="002729A3" w:rsidRDefault="002729A3" w:rsidP="002729A3">
      <w:r w:rsidRPr="002729A3">
        <w:t>Therefore, total unpainted faces = 588 - 100 = 488</w:t>
      </w:r>
    </w:p>
    <w:p w:rsidR="007C5424" w:rsidRDefault="007C5424"/>
    <w:p w:rsidR="007C5424" w:rsidRDefault="007C5424"/>
    <w:p w:rsidR="007C5424" w:rsidRPr="007C5424" w:rsidRDefault="007C5424" w:rsidP="007C5424">
      <w:pPr>
        <w:spacing w:before="100" w:beforeAutospacing="1" w:after="100" w:afterAutospacing="1" w:line="240" w:lineRule="auto"/>
        <w:rPr>
          <w:rFonts w:ascii="Times New Roman" w:eastAsia="Times New Roman" w:hAnsi="Times New Roman" w:cs="Times New Roman"/>
          <w:sz w:val="24"/>
          <w:szCs w:val="24"/>
        </w:rPr>
      </w:pPr>
      <w:r w:rsidRPr="007C5424">
        <w:rPr>
          <w:rFonts w:ascii="Arial" w:eastAsia="Times New Roman" w:hAnsi="Arial" w:cs="Arial"/>
          <w:color w:val="333333"/>
          <w:sz w:val="16"/>
          <w:szCs w:val="16"/>
        </w:rPr>
        <w:t>There are two boxes, one containing 10 red balls and the other containing 10 green balls. You are allowed to move the balls between the boxes so that when you choose a box at random and a ball at random from the chosen box, the probability of getting a red ball is maximized. This maximum probability is</w:t>
      </w:r>
    </w:p>
    <w:p w:rsidR="007C5424" w:rsidRPr="007C5424" w:rsidRDefault="007C5424" w:rsidP="007C542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168" type="#_x0000_t75" style="width:20.4pt;height:18.15pt" o:ole="">
            <v:imagedata r:id="rId5" o:title=""/>
          </v:shape>
          <w:control r:id="rId50" w:name="DefaultOcxName40" w:shapeid="_x0000_i1168"/>
        </w:object>
      </w:r>
    </w:p>
    <w:p w:rsidR="007C5424" w:rsidRPr="007C5424" w:rsidRDefault="007C5424" w:rsidP="007C542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37/38</w:t>
      </w:r>
    </w:p>
    <w:p w:rsidR="007C5424" w:rsidRPr="007C5424" w:rsidRDefault="007C5424" w:rsidP="007C542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167" type="#_x0000_t75" style="width:20.4pt;height:18.15pt" o:ole="">
            <v:imagedata r:id="rId5" o:title=""/>
          </v:shape>
          <w:control r:id="rId51" w:name="DefaultOcxName112" w:shapeid="_x0000_i1167"/>
        </w:object>
      </w:r>
    </w:p>
    <w:p w:rsidR="007C5424" w:rsidRPr="007C5424" w:rsidRDefault="007C5424" w:rsidP="007C542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14/19</w:t>
      </w:r>
    </w:p>
    <w:p w:rsidR="007C5424" w:rsidRPr="007C5424" w:rsidRDefault="007C5424" w:rsidP="007C54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166" type="#_x0000_t75" style="width:20.4pt;height:18.15pt" o:ole="">
            <v:imagedata r:id="rId5" o:title=""/>
          </v:shape>
          <w:control r:id="rId52" w:name="DefaultOcxName211" w:shapeid="_x0000_i1166"/>
        </w:object>
      </w:r>
    </w:p>
    <w:p w:rsidR="007C5424" w:rsidRPr="007C5424" w:rsidRDefault="007C5424" w:rsidP="007C542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3/4</w:t>
      </w:r>
    </w:p>
    <w:p w:rsidR="007C5424" w:rsidRPr="007C5424" w:rsidRDefault="007C5424" w:rsidP="007C542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230" type="#_x0000_t75" style="width:20.4pt;height:18.15pt" o:ole="">
            <v:imagedata r:id="rId5" o:title=""/>
          </v:shape>
          <w:control r:id="rId53" w:name="DefaultOcxName311" w:shapeid="_x0000_i1230"/>
        </w:object>
      </w:r>
    </w:p>
    <w:p w:rsidR="007C5424" w:rsidRPr="007C5424" w:rsidRDefault="007C5424" w:rsidP="007C542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1/2</w:t>
      </w:r>
    </w:p>
    <w:p w:rsidR="00E314A4" w:rsidRPr="00E314A4" w:rsidRDefault="00E314A4" w:rsidP="00E314A4">
      <w:proofErr w:type="spellStart"/>
      <w:r>
        <w:t>Ans</w:t>
      </w:r>
      <w:proofErr w:type="spellEnd"/>
      <w:r>
        <w:t xml:space="preserve">: </w:t>
      </w:r>
      <w:r w:rsidRPr="00E314A4">
        <w:t>You are allowed to move the balls between the boxes so that</w:t>
      </w:r>
    </w:p>
    <w:p w:rsidR="00E314A4" w:rsidRPr="00E314A4" w:rsidRDefault="00E314A4" w:rsidP="00E314A4">
      <w:r w:rsidRPr="00E314A4">
        <w:t>There are two boxes, one containing 10 red balls and the</w:t>
      </w:r>
    </w:p>
    <w:p w:rsidR="00E314A4" w:rsidRPr="00E314A4" w:rsidRDefault="00E314A4" w:rsidP="00E314A4">
      <w:proofErr w:type="gramStart"/>
      <w:r w:rsidRPr="00E314A4">
        <w:t>other</w:t>
      </w:r>
      <w:proofErr w:type="gramEnd"/>
      <w:r w:rsidRPr="00E314A4">
        <w:t xml:space="preserve"> containing 10 green </w:t>
      </w:r>
      <w:proofErr w:type="spellStart"/>
      <w:r w:rsidRPr="00E314A4">
        <w:t>balls.when</w:t>
      </w:r>
      <w:proofErr w:type="spellEnd"/>
      <w:r w:rsidRPr="00E314A4">
        <w:t xml:space="preserve"> you choose a box at</w:t>
      </w:r>
    </w:p>
    <w:p w:rsidR="00E314A4" w:rsidRPr="00E314A4" w:rsidRDefault="00E314A4" w:rsidP="00E314A4">
      <w:proofErr w:type="gramStart"/>
      <w:r w:rsidRPr="00E314A4">
        <w:t>random</w:t>
      </w:r>
      <w:proofErr w:type="gramEnd"/>
      <w:r w:rsidRPr="00E314A4">
        <w:t xml:space="preserve"> and a ball at random from the chosen box, the</w:t>
      </w:r>
    </w:p>
    <w:p w:rsidR="00E314A4" w:rsidRPr="00E314A4" w:rsidRDefault="00E314A4" w:rsidP="00E314A4">
      <w:proofErr w:type="gramStart"/>
      <w:r w:rsidRPr="00E314A4">
        <w:t>probability</w:t>
      </w:r>
      <w:proofErr w:type="gramEnd"/>
      <w:r w:rsidRPr="00E314A4">
        <w:t xml:space="preserve"> of getting a red ball is maximized. This maximum</w:t>
      </w:r>
    </w:p>
    <w:p w:rsidR="00E314A4" w:rsidRPr="00E314A4" w:rsidRDefault="00E314A4" w:rsidP="00E314A4">
      <w:proofErr w:type="gramStart"/>
      <w:r w:rsidRPr="00E314A4">
        <w:t>probability</w:t>
      </w:r>
      <w:proofErr w:type="gramEnd"/>
      <w:r w:rsidRPr="00E314A4">
        <w:t xml:space="preserve"> is</w:t>
      </w:r>
    </w:p>
    <w:p w:rsidR="00E314A4" w:rsidRPr="00E314A4" w:rsidRDefault="00E314A4" w:rsidP="00E314A4"/>
    <w:p w:rsidR="00E314A4" w:rsidRPr="00E314A4" w:rsidRDefault="00E314A4" w:rsidP="00E314A4">
      <w:proofErr w:type="spellStart"/>
      <w:r w:rsidRPr="00E314A4">
        <w:t>When ever</w:t>
      </w:r>
      <w:proofErr w:type="spellEnd"/>
      <w:r w:rsidRPr="00E314A4">
        <w:t xml:space="preserve"> you think your selected box </w:t>
      </w:r>
      <w:proofErr w:type="gramStart"/>
      <w:r w:rsidRPr="00E314A4">
        <w:t>have  maximum</w:t>
      </w:r>
      <w:proofErr w:type="gramEnd"/>
      <w:r w:rsidRPr="00E314A4">
        <w:t xml:space="preserve"> no of</w:t>
      </w:r>
    </w:p>
    <w:p w:rsidR="00E314A4" w:rsidRPr="00E314A4" w:rsidRDefault="00E314A4" w:rsidP="00E314A4">
      <w:proofErr w:type="gramStart"/>
      <w:r w:rsidRPr="00E314A4">
        <w:t>probability</w:t>
      </w:r>
      <w:proofErr w:type="gramEnd"/>
      <w:r w:rsidRPr="00E314A4">
        <w:t xml:space="preserve"> that means p(ball taken) maximum is 1.</w:t>
      </w:r>
    </w:p>
    <w:p w:rsidR="00E314A4" w:rsidRPr="00E314A4" w:rsidRDefault="00E314A4" w:rsidP="00E314A4">
      <w:proofErr w:type="gramStart"/>
      <w:r w:rsidRPr="00E314A4">
        <w:t>but</w:t>
      </w:r>
      <w:proofErr w:type="gramEnd"/>
      <w:r w:rsidRPr="00E314A4">
        <w:t xml:space="preserve"> you must first select the box from two boxes this p(box</w:t>
      </w:r>
    </w:p>
    <w:p w:rsidR="00E314A4" w:rsidRPr="00E314A4" w:rsidRDefault="00E314A4" w:rsidP="00E314A4">
      <w:proofErr w:type="spellStart"/>
      <w:proofErr w:type="gramStart"/>
      <w:r w:rsidRPr="00E314A4">
        <w:t>choosen</w:t>
      </w:r>
      <w:proofErr w:type="spellEnd"/>
      <w:proofErr w:type="gramEnd"/>
      <w:r w:rsidRPr="00E314A4">
        <w:t>) is always constant=1/2.</w:t>
      </w:r>
    </w:p>
    <w:p w:rsidR="00E314A4" w:rsidRPr="00E314A4" w:rsidRDefault="00E314A4" w:rsidP="00E314A4">
      <w:r w:rsidRPr="00E314A4">
        <w:t xml:space="preserve">Finally the answer is maximum </w:t>
      </w:r>
      <w:proofErr w:type="gramStart"/>
      <w:r w:rsidRPr="00E314A4">
        <w:t>p(</w:t>
      </w:r>
      <w:proofErr w:type="gramEnd"/>
      <w:r w:rsidRPr="00E314A4">
        <w:t>getting a red ball)=1/2</w:t>
      </w:r>
    </w:p>
    <w:p w:rsidR="007C5424" w:rsidRDefault="007C5424"/>
    <w:p w:rsidR="007C5424" w:rsidRDefault="007C5424"/>
    <w:p w:rsidR="007C5424" w:rsidRPr="007C5424" w:rsidRDefault="007C5424" w:rsidP="007C5424">
      <w:pPr>
        <w:spacing w:before="100" w:beforeAutospacing="1" w:after="100" w:afterAutospacing="1" w:line="240" w:lineRule="auto"/>
        <w:rPr>
          <w:rFonts w:ascii="Times New Roman" w:eastAsia="Times New Roman" w:hAnsi="Times New Roman" w:cs="Times New Roman"/>
          <w:sz w:val="24"/>
          <w:szCs w:val="24"/>
        </w:rPr>
      </w:pPr>
      <w:r w:rsidRPr="007C5424">
        <w:rPr>
          <w:rFonts w:ascii="Arial" w:eastAsia="Times New Roman" w:hAnsi="Arial" w:cs="Arial"/>
          <w:color w:val="333333"/>
          <w:sz w:val="16"/>
          <w:szCs w:val="16"/>
        </w:rPr>
        <w:t xml:space="preserve">Given a collection of points P in the plane, a 1-set is a point in P that can be separated from the rest by a line; i.e. the point lies on one side of the line while the others lie on the other side. The number of 1-sets of P is denoted by </w:t>
      </w:r>
      <w:proofErr w:type="gramStart"/>
      <w:r w:rsidRPr="007C5424">
        <w:rPr>
          <w:rFonts w:ascii="Arial" w:eastAsia="Times New Roman" w:hAnsi="Arial" w:cs="Arial"/>
          <w:color w:val="333333"/>
          <w:sz w:val="16"/>
          <w:szCs w:val="16"/>
        </w:rPr>
        <w:t>n1(</w:t>
      </w:r>
      <w:proofErr w:type="gramEnd"/>
      <w:r w:rsidRPr="007C5424">
        <w:rPr>
          <w:rFonts w:ascii="Arial" w:eastAsia="Times New Roman" w:hAnsi="Arial" w:cs="Arial"/>
          <w:color w:val="333333"/>
          <w:sz w:val="16"/>
          <w:szCs w:val="16"/>
        </w:rPr>
        <w:t xml:space="preserve">P). The maximum value of </w:t>
      </w:r>
      <w:proofErr w:type="gramStart"/>
      <w:r w:rsidRPr="007C5424">
        <w:rPr>
          <w:rFonts w:ascii="Arial" w:eastAsia="Times New Roman" w:hAnsi="Arial" w:cs="Arial"/>
          <w:color w:val="333333"/>
          <w:sz w:val="16"/>
          <w:szCs w:val="16"/>
        </w:rPr>
        <w:t>n1(</w:t>
      </w:r>
      <w:proofErr w:type="gramEnd"/>
      <w:r w:rsidRPr="007C5424">
        <w:rPr>
          <w:rFonts w:ascii="Arial" w:eastAsia="Times New Roman" w:hAnsi="Arial" w:cs="Arial"/>
          <w:color w:val="333333"/>
          <w:sz w:val="16"/>
          <w:szCs w:val="16"/>
        </w:rPr>
        <w:t>P) over all configurations P of 10 points in the plane is</w:t>
      </w:r>
    </w:p>
    <w:p w:rsidR="007C5424" w:rsidRPr="007C5424" w:rsidRDefault="007C5424" w:rsidP="007C542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180" type="#_x0000_t75" style="width:20.4pt;height:18.15pt" o:ole="">
            <v:imagedata r:id="rId5" o:title=""/>
          </v:shape>
          <w:control r:id="rId54" w:name="DefaultOcxName41" w:shapeid="_x0000_i1180"/>
        </w:object>
      </w:r>
    </w:p>
    <w:p w:rsidR="007C5424" w:rsidRPr="007C5424" w:rsidRDefault="007C5424" w:rsidP="007C542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10</w:t>
      </w:r>
    </w:p>
    <w:p w:rsidR="007C5424" w:rsidRPr="007C5424" w:rsidRDefault="007C5424" w:rsidP="007C542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179" type="#_x0000_t75" style="width:20.4pt;height:18.15pt" o:ole="">
            <v:imagedata r:id="rId5" o:title=""/>
          </v:shape>
          <w:control r:id="rId55" w:name="DefaultOcxName113" w:shapeid="_x0000_i1179"/>
        </w:object>
      </w:r>
    </w:p>
    <w:p w:rsidR="007C5424" w:rsidRPr="007C5424" w:rsidRDefault="007C5424" w:rsidP="007C542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9</w:t>
      </w:r>
    </w:p>
    <w:p w:rsidR="007C5424" w:rsidRPr="007C5424" w:rsidRDefault="007C5424" w:rsidP="007C5424">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178" type="#_x0000_t75" style="width:20.4pt;height:18.15pt" o:ole="">
            <v:imagedata r:id="rId5" o:title=""/>
          </v:shape>
          <w:control r:id="rId56" w:name="DefaultOcxName212" w:shapeid="_x0000_i1178"/>
        </w:object>
      </w:r>
    </w:p>
    <w:p w:rsidR="007C5424" w:rsidRPr="007C5424" w:rsidRDefault="007C5424" w:rsidP="007C5424">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3</w:t>
      </w:r>
    </w:p>
    <w:p w:rsidR="007C5424" w:rsidRPr="007C5424" w:rsidRDefault="007C5424" w:rsidP="007C542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177" type="#_x0000_t75" style="width:20.4pt;height:18.15pt" o:ole="">
            <v:imagedata r:id="rId5" o:title=""/>
          </v:shape>
          <w:control r:id="rId57" w:name="DefaultOcxName312" w:shapeid="_x0000_i1177"/>
        </w:object>
      </w:r>
    </w:p>
    <w:p w:rsidR="007C5424" w:rsidRPr="007C5424" w:rsidRDefault="007C5424" w:rsidP="007C542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5</w:t>
      </w:r>
    </w:p>
    <w:p w:rsidR="007C5424" w:rsidRDefault="007C5424"/>
    <w:p w:rsidR="007C5424" w:rsidRDefault="007C5424"/>
    <w:p w:rsidR="007C5424" w:rsidRPr="007C5424" w:rsidRDefault="007C5424" w:rsidP="007C5424">
      <w:pPr>
        <w:spacing w:before="100" w:beforeAutospacing="1" w:after="100" w:afterAutospacing="1" w:line="240" w:lineRule="auto"/>
        <w:rPr>
          <w:rFonts w:ascii="Times New Roman" w:eastAsia="Times New Roman" w:hAnsi="Times New Roman" w:cs="Times New Roman"/>
          <w:sz w:val="24"/>
          <w:szCs w:val="24"/>
        </w:rPr>
      </w:pPr>
      <w:r w:rsidRPr="007C5424">
        <w:rPr>
          <w:rFonts w:ascii="Arial" w:eastAsia="Times New Roman" w:hAnsi="Arial" w:cs="Arial"/>
          <w:color w:val="333333"/>
          <w:sz w:val="16"/>
          <w:szCs w:val="16"/>
        </w:rPr>
        <w:t xml:space="preserve">Ferrari </w:t>
      </w:r>
      <w:proofErr w:type="spellStart"/>
      <w:r w:rsidRPr="007C5424">
        <w:rPr>
          <w:rFonts w:ascii="Arial" w:eastAsia="Times New Roman" w:hAnsi="Arial" w:cs="Arial"/>
          <w:color w:val="333333"/>
          <w:sz w:val="16"/>
          <w:szCs w:val="16"/>
        </w:rPr>
        <w:t>S.p.A</w:t>
      </w:r>
      <w:proofErr w:type="spellEnd"/>
      <w:r w:rsidRPr="007C5424">
        <w:rPr>
          <w:rFonts w:ascii="Arial" w:eastAsia="Times New Roman" w:hAnsi="Arial" w:cs="Arial"/>
          <w:color w:val="333333"/>
          <w:sz w:val="16"/>
          <w:szCs w:val="16"/>
        </w:rPr>
        <w:t xml:space="preserve">. is an Italian sports car manufacturer based in </w:t>
      </w:r>
      <w:proofErr w:type="spellStart"/>
      <w:r w:rsidRPr="007C5424">
        <w:rPr>
          <w:rFonts w:ascii="Arial" w:eastAsia="Times New Roman" w:hAnsi="Arial" w:cs="Arial"/>
          <w:color w:val="333333"/>
          <w:sz w:val="16"/>
          <w:szCs w:val="16"/>
        </w:rPr>
        <w:t>Maranello</w:t>
      </w:r>
      <w:proofErr w:type="spellEnd"/>
      <w:r w:rsidRPr="007C5424">
        <w:rPr>
          <w:rFonts w:ascii="Arial" w:eastAsia="Times New Roman" w:hAnsi="Arial" w:cs="Arial"/>
          <w:color w:val="333333"/>
          <w:sz w:val="16"/>
          <w:szCs w:val="16"/>
        </w:rPr>
        <w:t xml:space="preserve">, Italy. Founded by </w:t>
      </w:r>
      <w:proofErr w:type="spellStart"/>
      <w:r w:rsidRPr="007C5424">
        <w:rPr>
          <w:rFonts w:ascii="Arial" w:eastAsia="Times New Roman" w:hAnsi="Arial" w:cs="Arial"/>
          <w:color w:val="333333"/>
          <w:sz w:val="16"/>
          <w:szCs w:val="16"/>
        </w:rPr>
        <w:t>Enzo</w:t>
      </w:r>
      <w:proofErr w:type="spellEnd"/>
      <w:r w:rsidRPr="007C5424">
        <w:rPr>
          <w:rFonts w:ascii="Arial" w:eastAsia="Times New Roman" w:hAnsi="Arial" w:cs="Arial"/>
          <w:color w:val="333333"/>
          <w:sz w:val="16"/>
          <w:szCs w:val="16"/>
        </w:rPr>
        <w:t xml:space="preserve"> Ferrari in 1928 as </w:t>
      </w:r>
      <w:proofErr w:type="spellStart"/>
      <w:r w:rsidRPr="007C5424">
        <w:rPr>
          <w:rFonts w:ascii="Arial" w:eastAsia="Times New Roman" w:hAnsi="Arial" w:cs="Arial"/>
          <w:color w:val="333333"/>
          <w:sz w:val="16"/>
          <w:szCs w:val="16"/>
        </w:rPr>
        <w:t>Scuderia</w:t>
      </w:r>
      <w:proofErr w:type="spellEnd"/>
      <w:r w:rsidRPr="007C5424">
        <w:rPr>
          <w:rFonts w:ascii="Arial" w:eastAsia="Times New Roman" w:hAnsi="Arial" w:cs="Arial"/>
          <w:color w:val="333333"/>
          <w:sz w:val="16"/>
          <w:szCs w:val="16"/>
        </w:rPr>
        <w:t xml:space="preserve"> Ferrari, the company sponsored drivers and manufactured race cars before moving into production of street-legal vehicles in 1947 as Ferrari </w:t>
      </w:r>
      <w:proofErr w:type="spellStart"/>
      <w:proofErr w:type="gramStart"/>
      <w:r w:rsidRPr="007C5424">
        <w:rPr>
          <w:rFonts w:ascii="Arial" w:eastAsia="Times New Roman" w:hAnsi="Arial" w:cs="Arial"/>
          <w:color w:val="333333"/>
          <w:sz w:val="16"/>
          <w:szCs w:val="16"/>
        </w:rPr>
        <w:t>S.p.A</w:t>
      </w:r>
      <w:proofErr w:type="spellEnd"/>
      <w:r w:rsidRPr="007C5424">
        <w:rPr>
          <w:rFonts w:ascii="Arial" w:eastAsia="Times New Roman" w:hAnsi="Arial" w:cs="Arial"/>
          <w:color w:val="333333"/>
          <w:sz w:val="16"/>
          <w:szCs w:val="16"/>
        </w:rPr>
        <w:t>..</w:t>
      </w:r>
      <w:proofErr w:type="gramEnd"/>
      <w:r w:rsidRPr="007C5424">
        <w:rPr>
          <w:rFonts w:ascii="Arial" w:eastAsia="Times New Roman" w:hAnsi="Arial" w:cs="Arial"/>
          <w:color w:val="333333"/>
          <w:sz w:val="16"/>
          <w:szCs w:val="16"/>
        </w:rPr>
        <w:t xml:space="preserve"> Throughout its history, the company has been noted for its continued participation in racing, especially in Formula One, where it has enjoyed great success. </w:t>
      </w:r>
      <w:proofErr w:type="spellStart"/>
      <w:r w:rsidRPr="007C5424">
        <w:rPr>
          <w:rFonts w:ascii="Arial" w:eastAsia="Times New Roman" w:hAnsi="Arial" w:cs="Arial"/>
          <w:color w:val="333333"/>
          <w:sz w:val="16"/>
          <w:szCs w:val="16"/>
        </w:rPr>
        <w:t>Rohit</w:t>
      </w:r>
      <w:proofErr w:type="spellEnd"/>
      <w:r w:rsidRPr="007C5424">
        <w:rPr>
          <w:rFonts w:ascii="Arial" w:eastAsia="Times New Roman" w:hAnsi="Arial" w:cs="Arial"/>
          <w:color w:val="333333"/>
          <w:sz w:val="16"/>
          <w:szCs w:val="16"/>
        </w:rPr>
        <w:t xml:space="preserve"> once bought a Ferrari. It could go 2 times as fast as </w:t>
      </w:r>
      <w:proofErr w:type="spellStart"/>
      <w:r w:rsidRPr="007C5424">
        <w:rPr>
          <w:rFonts w:ascii="Arial" w:eastAsia="Times New Roman" w:hAnsi="Arial" w:cs="Arial"/>
          <w:color w:val="333333"/>
          <w:sz w:val="16"/>
          <w:szCs w:val="16"/>
        </w:rPr>
        <w:t>Mohit's</w:t>
      </w:r>
      <w:proofErr w:type="spellEnd"/>
      <w:r w:rsidRPr="007C5424">
        <w:rPr>
          <w:rFonts w:ascii="Arial" w:eastAsia="Times New Roman" w:hAnsi="Arial" w:cs="Arial"/>
          <w:color w:val="333333"/>
          <w:sz w:val="16"/>
          <w:szCs w:val="16"/>
        </w:rPr>
        <w:t xml:space="preserve"> old Mercedes. If the speed of </w:t>
      </w:r>
      <w:proofErr w:type="spellStart"/>
      <w:r w:rsidRPr="007C5424">
        <w:rPr>
          <w:rFonts w:ascii="Arial" w:eastAsia="Times New Roman" w:hAnsi="Arial" w:cs="Arial"/>
          <w:color w:val="333333"/>
          <w:sz w:val="16"/>
          <w:szCs w:val="16"/>
        </w:rPr>
        <w:t>Mohit's</w:t>
      </w:r>
      <w:proofErr w:type="spellEnd"/>
      <w:r w:rsidRPr="007C5424">
        <w:rPr>
          <w:rFonts w:ascii="Arial" w:eastAsia="Times New Roman" w:hAnsi="Arial" w:cs="Arial"/>
          <w:color w:val="333333"/>
          <w:sz w:val="16"/>
          <w:szCs w:val="16"/>
        </w:rPr>
        <w:t xml:space="preserve"> Mercedes is 32 km/hr and the distance travelled by the Ferrari is 952 km, find the total time taken in hours for </w:t>
      </w:r>
      <w:proofErr w:type="spellStart"/>
      <w:r w:rsidRPr="007C5424">
        <w:rPr>
          <w:rFonts w:ascii="Arial" w:eastAsia="Times New Roman" w:hAnsi="Arial" w:cs="Arial"/>
          <w:color w:val="333333"/>
          <w:sz w:val="16"/>
          <w:szCs w:val="16"/>
        </w:rPr>
        <w:t>Rohit</w:t>
      </w:r>
      <w:proofErr w:type="spellEnd"/>
      <w:r w:rsidRPr="007C5424">
        <w:rPr>
          <w:rFonts w:ascii="Arial" w:eastAsia="Times New Roman" w:hAnsi="Arial" w:cs="Arial"/>
          <w:color w:val="333333"/>
          <w:sz w:val="16"/>
          <w:szCs w:val="16"/>
        </w:rPr>
        <w:t xml:space="preserve"> to drive that distance. </w:t>
      </w:r>
    </w:p>
    <w:p w:rsidR="007C5424" w:rsidRPr="007C5424" w:rsidRDefault="007C5424" w:rsidP="007C542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192" type="#_x0000_t75" style="width:20.4pt;height:18.15pt" o:ole="">
            <v:imagedata r:id="rId5" o:title=""/>
          </v:shape>
          <w:control r:id="rId58" w:name="DefaultOcxName42" w:shapeid="_x0000_i1192"/>
        </w:object>
      </w:r>
    </w:p>
    <w:p w:rsidR="007C5424" w:rsidRPr="007C5424" w:rsidRDefault="007C5424" w:rsidP="007C542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15.88</w:t>
      </w:r>
    </w:p>
    <w:p w:rsidR="007C5424" w:rsidRPr="007C5424" w:rsidRDefault="007C5424" w:rsidP="007C542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191" type="#_x0000_t75" style="width:20.4pt;height:18.15pt" o:ole="">
            <v:imagedata r:id="rId5" o:title=""/>
          </v:shape>
          <w:control r:id="rId59" w:name="DefaultOcxName114" w:shapeid="_x0000_i1191"/>
        </w:object>
      </w:r>
    </w:p>
    <w:p w:rsidR="007C5424" w:rsidRPr="007C5424" w:rsidRDefault="007C5424" w:rsidP="007C542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476</w:t>
      </w:r>
    </w:p>
    <w:p w:rsidR="007C5424" w:rsidRPr="007C5424" w:rsidRDefault="007C5424" w:rsidP="007C5424">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190" type="#_x0000_t75" style="width:20.4pt;height:18.15pt" o:ole="">
            <v:imagedata r:id="rId5" o:title=""/>
          </v:shape>
          <w:control r:id="rId60" w:name="DefaultOcxName213" w:shapeid="_x0000_i1190"/>
        </w:object>
      </w:r>
    </w:p>
    <w:p w:rsidR="007C5424" w:rsidRPr="007C5424" w:rsidRDefault="007C5424" w:rsidP="007C5424">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29.75</w:t>
      </w:r>
    </w:p>
    <w:p w:rsidR="007C5424" w:rsidRPr="007C5424" w:rsidRDefault="007C5424" w:rsidP="007C5424">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189" type="#_x0000_t75" style="width:20.4pt;height:18.15pt" o:ole="">
            <v:imagedata r:id="rId5" o:title=""/>
          </v:shape>
          <w:control r:id="rId61" w:name="DefaultOcxName313" w:shapeid="_x0000_i1189"/>
        </w:object>
      </w:r>
    </w:p>
    <w:p w:rsidR="007C5424" w:rsidRPr="007C5424" w:rsidRDefault="007C5424" w:rsidP="007C5424">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14.88</w:t>
      </w:r>
    </w:p>
    <w:p w:rsidR="007C5424" w:rsidRPr="007C5424" w:rsidRDefault="007C5424" w:rsidP="007C5424">
      <w:pPr>
        <w:spacing w:before="100" w:beforeAutospacing="1" w:after="100" w:afterAutospacing="1" w:line="240" w:lineRule="auto"/>
        <w:rPr>
          <w:rFonts w:ascii="Times New Roman" w:eastAsia="Times New Roman" w:hAnsi="Times New Roman" w:cs="Times New Roman"/>
          <w:sz w:val="24"/>
          <w:szCs w:val="24"/>
        </w:rPr>
      </w:pPr>
      <w:r w:rsidRPr="007C5424">
        <w:rPr>
          <w:rFonts w:ascii="Arial" w:eastAsia="Times New Roman" w:hAnsi="Arial" w:cs="Arial"/>
          <w:color w:val="333333"/>
          <w:sz w:val="16"/>
          <w:szCs w:val="16"/>
        </w:rPr>
        <w:t>A hare and a tortoise have a race along a circle of 100 yards diameter. The tortoise goes in one direction and the hare in the other. The hare starts after the tortoise has covered 1/5 of its distance and that too leisurely. The hare and tortoise meet when the hare has covered only 1/8 of the distance. By what factor should the hare increase its speed so as to tie the race?</w:t>
      </w:r>
    </w:p>
    <w:p w:rsidR="007C5424" w:rsidRPr="007C5424" w:rsidRDefault="007C5424" w:rsidP="007C542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204" type="#_x0000_t75" style="width:20.4pt;height:18.15pt" o:ole="">
            <v:imagedata r:id="rId5" o:title=""/>
          </v:shape>
          <w:control r:id="rId62" w:name="DefaultOcxName43" w:shapeid="_x0000_i1204"/>
        </w:object>
      </w:r>
    </w:p>
    <w:p w:rsidR="007C5424" w:rsidRPr="007C5424" w:rsidRDefault="007C5424" w:rsidP="007C542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8</w:t>
      </w:r>
    </w:p>
    <w:p w:rsidR="007C5424" w:rsidRPr="007C5424" w:rsidRDefault="007C5424" w:rsidP="007C5424">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231" type="#_x0000_t75" style="width:20.4pt;height:18.15pt" o:ole="">
            <v:imagedata r:id="rId63" o:title=""/>
          </v:shape>
          <w:control r:id="rId64" w:name="DefaultOcxName115" w:shapeid="_x0000_i1231"/>
        </w:object>
      </w:r>
    </w:p>
    <w:p w:rsidR="007C5424" w:rsidRPr="007C5424" w:rsidRDefault="007C5424" w:rsidP="007C5424">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37.80</w:t>
      </w:r>
    </w:p>
    <w:p w:rsidR="007C5424" w:rsidRPr="007C5424" w:rsidRDefault="007C5424" w:rsidP="007C542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202" type="#_x0000_t75" style="width:20.4pt;height:18.15pt" o:ole="">
            <v:imagedata r:id="rId5" o:title=""/>
          </v:shape>
          <w:control r:id="rId65" w:name="DefaultOcxName214" w:shapeid="_x0000_i1202"/>
        </w:object>
      </w:r>
    </w:p>
    <w:p w:rsidR="007C5424" w:rsidRPr="007C5424" w:rsidRDefault="007C5424" w:rsidP="007C542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5</w:t>
      </w:r>
    </w:p>
    <w:p w:rsidR="007C5424" w:rsidRPr="007C5424" w:rsidRDefault="007C5424" w:rsidP="007C542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object w:dxaOrig="405" w:dyaOrig="360">
          <v:shape id="_x0000_i1201" type="#_x0000_t75" style="width:20.4pt;height:18.15pt" o:ole="">
            <v:imagedata r:id="rId5" o:title=""/>
          </v:shape>
          <w:control r:id="rId66" w:name="DefaultOcxName314" w:shapeid="_x0000_i1201"/>
        </w:object>
      </w:r>
    </w:p>
    <w:p w:rsidR="007C5424" w:rsidRPr="007C5424" w:rsidRDefault="007C5424" w:rsidP="007C542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7C5424">
        <w:rPr>
          <w:rFonts w:ascii="Times New Roman" w:eastAsia="Times New Roman" w:hAnsi="Times New Roman" w:cs="Times New Roman"/>
          <w:sz w:val="24"/>
          <w:szCs w:val="24"/>
        </w:rPr>
        <w:t>40</w:t>
      </w:r>
    </w:p>
    <w:p w:rsidR="007C5424" w:rsidRDefault="00E314A4">
      <w:proofErr w:type="spellStart"/>
      <w:r>
        <w:t>Ans</w:t>
      </w:r>
      <w:proofErr w:type="spellEnd"/>
      <w:r>
        <w:t xml:space="preserve">: </w:t>
      </w:r>
      <w:r>
        <w:rPr>
          <w:rStyle w:val="apple-style-span"/>
          <w:rFonts w:ascii="Arial" w:hAnsi="Arial" w:cs="Arial"/>
          <w:color w:val="333333"/>
          <w:sz w:val="15"/>
          <w:szCs w:val="15"/>
        </w:rPr>
        <w:t xml:space="preserve">A hare and a tortoise have a race along a circle of 100 yards diameter. The tortoise goes in one direction and the hare in the other. The hare starts after the tortoise has already covered 1/5 of the distance of the race, and even then the hare runs at too leisurely a pace. The hare and tortoise meet when the hare has covered only 1/8 of the distance that it must race. By what factor should the hare increase its speed so as to tie the </w:t>
      </w:r>
      <w:proofErr w:type="gramStart"/>
      <w:r>
        <w:rPr>
          <w:rStyle w:val="apple-style-span"/>
          <w:rFonts w:ascii="Arial" w:hAnsi="Arial" w:cs="Arial"/>
          <w:color w:val="333333"/>
          <w:sz w:val="15"/>
          <w:szCs w:val="15"/>
        </w:rPr>
        <w:t>race.</w:t>
      </w:r>
      <w:proofErr w:type="gramEnd"/>
      <w:r>
        <w:rPr>
          <w:rFonts w:ascii="Arial" w:hAnsi="Arial" w:cs="Arial"/>
          <w:color w:val="333333"/>
          <w:sz w:val="15"/>
          <w:szCs w:val="15"/>
        </w:rPr>
        <w:br/>
      </w:r>
      <w:r>
        <w:rPr>
          <w:rFonts w:ascii="Arial" w:hAnsi="Arial" w:cs="Arial"/>
          <w:color w:val="333333"/>
          <w:sz w:val="15"/>
          <w:szCs w:val="15"/>
        </w:rPr>
        <w:br/>
      </w:r>
      <w:r>
        <w:rPr>
          <w:rStyle w:val="apple-style-span"/>
          <w:rFonts w:ascii="Arial" w:hAnsi="Arial" w:cs="Arial"/>
          <w:color w:val="333333"/>
          <w:sz w:val="15"/>
          <w:szCs w:val="15"/>
        </w:rPr>
        <w:t>A. 37.80</w:t>
      </w:r>
      <w:r>
        <w:rPr>
          <w:rFonts w:ascii="Arial" w:hAnsi="Arial" w:cs="Arial"/>
          <w:color w:val="333333"/>
          <w:sz w:val="15"/>
          <w:szCs w:val="15"/>
        </w:rPr>
        <w:br/>
      </w:r>
      <w:r>
        <w:rPr>
          <w:rFonts w:ascii="Arial" w:hAnsi="Arial" w:cs="Arial"/>
          <w:color w:val="333333"/>
          <w:sz w:val="15"/>
          <w:szCs w:val="15"/>
        </w:rPr>
        <w:br/>
      </w:r>
      <w:r>
        <w:rPr>
          <w:rStyle w:val="apple-style-span"/>
          <w:rFonts w:ascii="Arial" w:hAnsi="Arial" w:cs="Arial"/>
          <w:color w:val="333333"/>
          <w:sz w:val="15"/>
          <w:szCs w:val="15"/>
        </w:rPr>
        <w:t>I don't have a pi symbol so I shall call pi "TT"</w:t>
      </w:r>
      <w:r>
        <w:rPr>
          <w:rFonts w:ascii="Arial" w:hAnsi="Arial" w:cs="Arial"/>
          <w:color w:val="333333"/>
          <w:sz w:val="15"/>
          <w:szCs w:val="15"/>
        </w:rPr>
        <w:br/>
      </w:r>
      <w:r>
        <w:rPr>
          <w:rStyle w:val="apple-style-span"/>
          <w:rFonts w:ascii="Arial" w:hAnsi="Arial" w:cs="Arial"/>
          <w:color w:val="333333"/>
          <w:sz w:val="15"/>
          <w:szCs w:val="15"/>
        </w:rPr>
        <w:t>The circle circumference is given by the formula 2TTr or in other words (TT x diameter) = 100 TT yards. Therefore this is the length of the race.</w:t>
      </w:r>
      <w:r>
        <w:rPr>
          <w:rFonts w:ascii="Arial" w:hAnsi="Arial" w:cs="Arial"/>
          <w:color w:val="333333"/>
          <w:sz w:val="15"/>
          <w:szCs w:val="15"/>
        </w:rPr>
        <w:br/>
      </w:r>
      <w:r>
        <w:rPr>
          <w:rFonts w:ascii="Arial" w:hAnsi="Arial" w:cs="Arial"/>
          <w:color w:val="333333"/>
          <w:sz w:val="15"/>
          <w:szCs w:val="15"/>
        </w:rPr>
        <w:br/>
      </w:r>
      <w:r>
        <w:rPr>
          <w:rStyle w:val="apple-style-span"/>
          <w:rFonts w:ascii="Arial" w:hAnsi="Arial" w:cs="Arial"/>
          <w:color w:val="333333"/>
          <w:sz w:val="15"/>
          <w:szCs w:val="15"/>
        </w:rPr>
        <w:t>The tortoise has a 100 TT / 5 = 20 TT head start</w:t>
      </w:r>
      <w:r>
        <w:rPr>
          <w:rFonts w:ascii="Arial" w:hAnsi="Arial" w:cs="Arial"/>
          <w:color w:val="333333"/>
          <w:sz w:val="15"/>
          <w:szCs w:val="15"/>
        </w:rPr>
        <w:br/>
      </w:r>
      <w:r>
        <w:rPr>
          <w:rStyle w:val="apple-style-span"/>
          <w:rFonts w:ascii="Arial" w:hAnsi="Arial" w:cs="Arial"/>
          <w:color w:val="333333"/>
          <w:sz w:val="15"/>
          <w:szCs w:val="15"/>
        </w:rPr>
        <w:t xml:space="preserve">The hare sets off leisurely and gets 1/8 of the way round </w:t>
      </w:r>
      <w:proofErr w:type="spellStart"/>
      <w:r>
        <w:rPr>
          <w:rStyle w:val="apple-style-span"/>
          <w:rFonts w:ascii="Arial" w:hAnsi="Arial" w:cs="Arial"/>
          <w:color w:val="333333"/>
          <w:sz w:val="15"/>
          <w:szCs w:val="15"/>
        </w:rPr>
        <w:t>ie</w:t>
      </w:r>
      <w:proofErr w:type="spellEnd"/>
      <w:r>
        <w:rPr>
          <w:rStyle w:val="apple-style-span"/>
          <w:rFonts w:ascii="Arial" w:hAnsi="Arial" w:cs="Arial"/>
          <w:color w:val="333333"/>
          <w:sz w:val="15"/>
          <w:szCs w:val="15"/>
        </w:rPr>
        <w:t xml:space="preserve"> 1/8 x 100 TT = 12.5 TT yards when he meets the tortoise. Therefore by the time he has dawdled 12.5 TT yards, the tortoise has only to go another 12.5TT yards to finish. In other words as he has only 12.5 yards to go he must have travelled 100 TT - 12.5 TT yards = 87.5 </w:t>
      </w:r>
      <w:proofErr w:type="spellStart"/>
      <w:r>
        <w:rPr>
          <w:rStyle w:val="apple-style-span"/>
          <w:rFonts w:ascii="Arial" w:hAnsi="Arial" w:cs="Arial"/>
          <w:color w:val="333333"/>
          <w:sz w:val="15"/>
          <w:szCs w:val="15"/>
        </w:rPr>
        <w:t>TTyards</w:t>
      </w:r>
      <w:proofErr w:type="spellEnd"/>
      <w:r>
        <w:rPr>
          <w:rStyle w:val="apple-style-span"/>
          <w:rFonts w:ascii="Arial" w:hAnsi="Arial" w:cs="Arial"/>
          <w:color w:val="333333"/>
          <w:sz w:val="15"/>
          <w:szCs w:val="15"/>
        </w:rPr>
        <w:t>. However, as he had a 20 TT yard head start, he has travelled 87.5 TT - 20 TT = 67.5 TT yards in the same time as the hare has gone 12.5 TT yards. Therefore just to go at the same speed as the tortoise, the hare must increase his pace by a factor of 67.5/12.5 = 5.4</w:t>
      </w:r>
      <w:r>
        <w:rPr>
          <w:rFonts w:ascii="Arial" w:hAnsi="Arial" w:cs="Arial"/>
          <w:color w:val="333333"/>
          <w:sz w:val="15"/>
          <w:szCs w:val="15"/>
        </w:rPr>
        <w:br/>
      </w:r>
      <w:r>
        <w:rPr>
          <w:rFonts w:ascii="Arial" w:hAnsi="Arial" w:cs="Arial"/>
          <w:color w:val="333333"/>
          <w:sz w:val="15"/>
          <w:szCs w:val="15"/>
        </w:rPr>
        <w:br/>
      </w:r>
      <w:r>
        <w:rPr>
          <w:rStyle w:val="apple-style-span"/>
          <w:rFonts w:ascii="Arial" w:hAnsi="Arial" w:cs="Arial"/>
          <w:color w:val="333333"/>
          <w:sz w:val="15"/>
          <w:szCs w:val="15"/>
        </w:rPr>
        <w:t>Then on top of this, the tortoise only has 12.5 TT yards to the finish, whilst the hare has 87.5 TT yards to go. Therefore the hare must increase his pace by a factor of 87.5 / 12.5 = 7 to allow for the larger distance to go.</w:t>
      </w:r>
      <w:r>
        <w:rPr>
          <w:rFonts w:ascii="Arial" w:hAnsi="Arial" w:cs="Arial"/>
          <w:color w:val="333333"/>
          <w:sz w:val="15"/>
          <w:szCs w:val="15"/>
        </w:rPr>
        <w:br/>
      </w:r>
      <w:r>
        <w:rPr>
          <w:rFonts w:ascii="Arial" w:hAnsi="Arial" w:cs="Arial"/>
          <w:color w:val="333333"/>
          <w:sz w:val="15"/>
          <w:szCs w:val="15"/>
        </w:rPr>
        <w:br/>
      </w:r>
      <w:r>
        <w:rPr>
          <w:rStyle w:val="apple-style-span"/>
          <w:rFonts w:ascii="Arial" w:hAnsi="Arial" w:cs="Arial"/>
          <w:color w:val="333333"/>
          <w:sz w:val="15"/>
          <w:szCs w:val="15"/>
        </w:rPr>
        <w:t>Therefore to tie the race he must increase his pace by a factor of 5.4 x 7 = 37.80</w:t>
      </w:r>
    </w:p>
    <w:sectPr w:rsidR="007C5424" w:rsidSect="004162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8337A"/>
    <w:multiLevelType w:val="multilevel"/>
    <w:tmpl w:val="0FD8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0A5E91"/>
    <w:multiLevelType w:val="multilevel"/>
    <w:tmpl w:val="5F86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457769"/>
    <w:multiLevelType w:val="multilevel"/>
    <w:tmpl w:val="8A82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C7DAC"/>
    <w:multiLevelType w:val="multilevel"/>
    <w:tmpl w:val="FA52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5C7DBD"/>
    <w:multiLevelType w:val="multilevel"/>
    <w:tmpl w:val="044A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BB2C8A"/>
    <w:multiLevelType w:val="multilevel"/>
    <w:tmpl w:val="C9E6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5B4AA4"/>
    <w:multiLevelType w:val="multilevel"/>
    <w:tmpl w:val="8E9E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F23629"/>
    <w:multiLevelType w:val="multilevel"/>
    <w:tmpl w:val="EB1C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7315EE"/>
    <w:multiLevelType w:val="multilevel"/>
    <w:tmpl w:val="02B0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B451EA"/>
    <w:multiLevelType w:val="multilevel"/>
    <w:tmpl w:val="92DA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C54A77"/>
    <w:multiLevelType w:val="multilevel"/>
    <w:tmpl w:val="E626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6046B0"/>
    <w:multiLevelType w:val="multilevel"/>
    <w:tmpl w:val="3BB8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3710EE"/>
    <w:multiLevelType w:val="multilevel"/>
    <w:tmpl w:val="7D9A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E92E06"/>
    <w:multiLevelType w:val="multilevel"/>
    <w:tmpl w:val="BC96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FA3B7D"/>
    <w:multiLevelType w:val="multilevel"/>
    <w:tmpl w:val="D7CE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205417"/>
    <w:multiLevelType w:val="multilevel"/>
    <w:tmpl w:val="8624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614C48"/>
    <w:multiLevelType w:val="multilevel"/>
    <w:tmpl w:val="71A6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945D6C"/>
    <w:multiLevelType w:val="multilevel"/>
    <w:tmpl w:val="8566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9A777E"/>
    <w:multiLevelType w:val="multilevel"/>
    <w:tmpl w:val="C220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337A06"/>
    <w:multiLevelType w:val="multilevel"/>
    <w:tmpl w:val="0BA8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486124"/>
    <w:multiLevelType w:val="multilevel"/>
    <w:tmpl w:val="E982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680DE2"/>
    <w:multiLevelType w:val="multilevel"/>
    <w:tmpl w:val="8250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29D0043"/>
    <w:multiLevelType w:val="multilevel"/>
    <w:tmpl w:val="8734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48759AD"/>
    <w:multiLevelType w:val="multilevel"/>
    <w:tmpl w:val="F518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6D37A7"/>
    <w:multiLevelType w:val="multilevel"/>
    <w:tmpl w:val="94F6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9F36CD1"/>
    <w:multiLevelType w:val="multilevel"/>
    <w:tmpl w:val="AEBE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A9075CB"/>
    <w:multiLevelType w:val="multilevel"/>
    <w:tmpl w:val="7788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C2F043E"/>
    <w:multiLevelType w:val="multilevel"/>
    <w:tmpl w:val="E280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C8B5EDB"/>
    <w:multiLevelType w:val="multilevel"/>
    <w:tmpl w:val="A15A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DEF3CFF"/>
    <w:multiLevelType w:val="multilevel"/>
    <w:tmpl w:val="9454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EA45755"/>
    <w:multiLevelType w:val="multilevel"/>
    <w:tmpl w:val="3B88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F1C4C0B"/>
    <w:multiLevelType w:val="multilevel"/>
    <w:tmpl w:val="CE94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0442A8F"/>
    <w:multiLevelType w:val="multilevel"/>
    <w:tmpl w:val="DA00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0623A46"/>
    <w:multiLevelType w:val="multilevel"/>
    <w:tmpl w:val="8DA8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2127279"/>
    <w:multiLevelType w:val="multilevel"/>
    <w:tmpl w:val="AEA4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32B06A7"/>
    <w:multiLevelType w:val="multilevel"/>
    <w:tmpl w:val="E2D0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3A011F4"/>
    <w:multiLevelType w:val="multilevel"/>
    <w:tmpl w:val="E90E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5A750FB"/>
    <w:multiLevelType w:val="multilevel"/>
    <w:tmpl w:val="00B8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6695F32"/>
    <w:multiLevelType w:val="multilevel"/>
    <w:tmpl w:val="89EA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A835163"/>
    <w:multiLevelType w:val="multilevel"/>
    <w:tmpl w:val="F238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B803288"/>
    <w:multiLevelType w:val="multilevel"/>
    <w:tmpl w:val="A624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C384024"/>
    <w:multiLevelType w:val="multilevel"/>
    <w:tmpl w:val="C714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CC13D69"/>
    <w:multiLevelType w:val="multilevel"/>
    <w:tmpl w:val="7152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CEF2F5F"/>
    <w:multiLevelType w:val="multilevel"/>
    <w:tmpl w:val="1A86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D1E3ADE"/>
    <w:multiLevelType w:val="multilevel"/>
    <w:tmpl w:val="29B4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FAC48C8"/>
    <w:multiLevelType w:val="multilevel"/>
    <w:tmpl w:val="EBB0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5237761"/>
    <w:multiLevelType w:val="multilevel"/>
    <w:tmpl w:val="322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8CE276A"/>
    <w:multiLevelType w:val="multilevel"/>
    <w:tmpl w:val="88F6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18C127F"/>
    <w:multiLevelType w:val="multilevel"/>
    <w:tmpl w:val="765A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2F22B05"/>
    <w:multiLevelType w:val="multilevel"/>
    <w:tmpl w:val="2DAA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D1F1B85"/>
    <w:multiLevelType w:val="multilevel"/>
    <w:tmpl w:val="E4A4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E062CC8"/>
    <w:multiLevelType w:val="multilevel"/>
    <w:tmpl w:val="6F4C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F59746F"/>
    <w:multiLevelType w:val="multilevel"/>
    <w:tmpl w:val="4C56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5E34EAF"/>
    <w:multiLevelType w:val="multilevel"/>
    <w:tmpl w:val="A2D0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6E61A66"/>
    <w:multiLevelType w:val="multilevel"/>
    <w:tmpl w:val="0600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88B326A"/>
    <w:multiLevelType w:val="multilevel"/>
    <w:tmpl w:val="7084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9EB71A2"/>
    <w:multiLevelType w:val="multilevel"/>
    <w:tmpl w:val="3294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A196CEC"/>
    <w:multiLevelType w:val="multilevel"/>
    <w:tmpl w:val="DA7A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C0C36BA"/>
    <w:multiLevelType w:val="multilevel"/>
    <w:tmpl w:val="5598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E9F751B"/>
    <w:multiLevelType w:val="multilevel"/>
    <w:tmpl w:val="BA54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EE61103"/>
    <w:multiLevelType w:val="multilevel"/>
    <w:tmpl w:val="833A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52"/>
  </w:num>
  <w:num w:numId="3">
    <w:abstractNumId w:val="14"/>
  </w:num>
  <w:num w:numId="4">
    <w:abstractNumId w:val="45"/>
  </w:num>
  <w:num w:numId="5">
    <w:abstractNumId w:val="55"/>
  </w:num>
  <w:num w:numId="6">
    <w:abstractNumId w:val="43"/>
  </w:num>
  <w:num w:numId="7">
    <w:abstractNumId w:val="11"/>
  </w:num>
  <w:num w:numId="8">
    <w:abstractNumId w:val="48"/>
  </w:num>
  <w:num w:numId="9">
    <w:abstractNumId w:val="37"/>
  </w:num>
  <w:num w:numId="10">
    <w:abstractNumId w:val="27"/>
  </w:num>
  <w:num w:numId="11">
    <w:abstractNumId w:val="56"/>
  </w:num>
  <w:num w:numId="12">
    <w:abstractNumId w:val="12"/>
  </w:num>
  <w:num w:numId="13">
    <w:abstractNumId w:val="24"/>
  </w:num>
  <w:num w:numId="14">
    <w:abstractNumId w:val="7"/>
  </w:num>
  <w:num w:numId="15">
    <w:abstractNumId w:val="41"/>
  </w:num>
  <w:num w:numId="16">
    <w:abstractNumId w:val="53"/>
  </w:num>
  <w:num w:numId="17">
    <w:abstractNumId w:val="51"/>
  </w:num>
  <w:num w:numId="18">
    <w:abstractNumId w:val="44"/>
  </w:num>
  <w:num w:numId="19">
    <w:abstractNumId w:val="1"/>
  </w:num>
  <w:num w:numId="20">
    <w:abstractNumId w:val="2"/>
  </w:num>
  <w:num w:numId="21">
    <w:abstractNumId w:val="26"/>
  </w:num>
  <w:num w:numId="22">
    <w:abstractNumId w:val="17"/>
  </w:num>
  <w:num w:numId="23">
    <w:abstractNumId w:val="49"/>
  </w:num>
  <w:num w:numId="24">
    <w:abstractNumId w:val="58"/>
  </w:num>
  <w:num w:numId="25">
    <w:abstractNumId w:val="54"/>
  </w:num>
  <w:num w:numId="26">
    <w:abstractNumId w:val="42"/>
  </w:num>
  <w:num w:numId="27">
    <w:abstractNumId w:val="16"/>
  </w:num>
  <w:num w:numId="28">
    <w:abstractNumId w:val="21"/>
  </w:num>
  <w:num w:numId="29">
    <w:abstractNumId w:val="4"/>
  </w:num>
  <w:num w:numId="30">
    <w:abstractNumId w:val="35"/>
  </w:num>
  <w:num w:numId="31">
    <w:abstractNumId w:val="40"/>
  </w:num>
  <w:num w:numId="32">
    <w:abstractNumId w:val="46"/>
  </w:num>
  <w:num w:numId="33">
    <w:abstractNumId w:val="28"/>
  </w:num>
  <w:num w:numId="34">
    <w:abstractNumId w:val="29"/>
  </w:num>
  <w:num w:numId="35">
    <w:abstractNumId w:val="39"/>
  </w:num>
  <w:num w:numId="36">
    <w:abstractNumId w:val="22"/>
  </w:num>
  <w:num w:numId="37">
    <w:abstractNumId w:val="47"/>
  </w:num>
  <w:num w:numId="38">
    <w:abstractNumId w:val="8"/>
  </w:num>
  <w:num w:numId="39">
    <w:abstractNumId w:val="50"/>
  </w:num>
  <w:num w:numId="40">
    <w:abstractNumId w:val="10"/>
  </w:num>
  <w:num w:numId="41">
    <w:abstractNumId w:val="32"/>
  </w:num>
  <w:num w:numId="42">
    <w:abstractNumId w:val="25"/>
  </w:num>
  <w:num w:numId="43">
    <w:abstractNumId w:val="38"/>
  </w:num>
  <w:num w:numId="44">
    <w:abstractNumId w:val="59"/>
  </w:num>
  <w:num w:numId="45">
    <w:abstractNumId w:val="3"/>
  </w:num>
  <w:num w:numId="46">
    <w:abstractNumId w:val="57"/>
  </w:num>
  <w:num w:numId="47">
    <w:abstractNumId w:val="9"/>
  </w:num>
  <w:num w:numId="48">
    <w:abstractNumId w:val="0"/>
  </w:num>
  <w:num w:numId="49">
    <w:abstractNumId w:val="36"/>
  </w:num>
  <w:num w:numId="50">
    <w:abstractNumId w:val="60"/>
  </w:num>
  <w:num w:numId="51">
    <w:abstractNumId w:val="33"/>
  </w:num>
  <w:num w:numId="52">
    <w:abstractNumId w:val="20"/>
  </w:num>
  <w:num w:numId="53">
    <w:abstractNumId w:val="34"/>
  </w:num>
  <w:num w:numId="54">
    <w:abstractNumId w:val="18"/>
  </w:num>
  <w:num w:numId="55">
    <w:abstractNumId w:val="19"/>
  </w:num>
  <w:num w:numId="56">
    <w:abstractNumId w:val="30"/>
  </w:num>
  <w:num w:numId="57">
    <w:abstractNumId w:val="5"/>
  </w:num>
  <w:num w:numId="58">
    <w:abstractNumId w:val="23"/>
  </w:num>
  <w:num w:numId="59">
    <w:abstractNumId w:val="13"/>
  </w:num>
  <w:num w:numId="60">
    <w:abstractNumId w:val="6"/>
  </w:num>
  <w:num w:numId="61">
    <w:abstractNumId w:val="15"/>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7C5424"/>
    <w:rsid w:val="002729A3"/>
    <w:rsid w:val="00416264"/>
    <w:rsid w:val="007C5424"/>
    <w:rsid w:val="00E314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26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42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729A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729A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729A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729A3"/>
    <w:rPr>
      <w:rFonts w:ascii="Arial" w:hAnsi="Arial" w:cs="Arial"/>
      <w:vanish/>
      <w:sz w:val="16"/>
      <w:szCs w:val="16"/>
    </w:rPr>
  </w:style>
  <w:style w:type="character" w:customStyle="1" w:styleId="apple-style-span">
    <w:name w:val="apple-style-span"/>
    <w:basedOn w:val="DefaultParagraphFont"/>
    <w:rsid w:val="002729A3"/>
  </w:style>
  <w:style w:type="character" w:customStyle="1" w:styleId="yshortcuts">
    <w:name w:val="yshortcuts"/>
    <w:basedOn w:val="DefaultParagraphFont"/>
    <w:rsid w:val="002729A3"/>
  </w:style>
  <w:style w:type="character" w:customStyle="1" w:styleId="apple-converted-space">
    <w:name w:val="apple-converted-space"/>
    <w:basedOn w:val="DefaultParagraphFont"/>
    <w:rsid w:val="002729A3"/>
  </w:style>
  <w:style w:type="paragraph" w:styleId="HTMLPreformatted">
    <w:name w:val="HTML Preformatted"/>
    <w:basedOn w:val="Normal"/>
    <w:link w:val="HTMLPreformattedChar"/>
    <w:uiPriority w:val="99"/>
    <w:semiHidden/>
    <w:unhideWhenUsed/>
    <w:rsid w:val="002729A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729A3"/>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43873084">
      <w:bodyDiv w:val="1"/>
      <w:marLeft w:val="0"/>
      <w:marRight w:val="0"/>
      <w:marTop w:val="0"/>
      <w:marBottom w:val="0"/>
      <w:divBdr>
        <w:top w:val="none" w:sz="0" w:space="0" w:color="auto"/>
        <w:left w:val="none" w:sz="0" w:space="0" w:color="auto"/>
        <w:bottom w:val="none" w:sz="0" w:space="0" w:color="auto"/>
        <w:right w:val="none" w:sz="0" w:space="0" w:color="auto"/>
      </w:divBdr>
      <w:divsChild>
        <w:div w:id="290208695">
          <w:marLeft w:val="0"/>
          <w:marRight w:val="0"/>
          <w:marTop w:val="0"/>
          <w:marBottom w:val="0"/>
          <w:divBdr>
            <w:top w:val="none" w:sz="0" w:space="0" w:color="auto"/>
            <w:left w:val="none" w:sz="0" w:space="0" w:color="auto"/>
            <w:bottom w:val="none" w:sz="0" w:space="0" w:color="auto"/>
            <w:right w:val="none" w:sz="0" w:space="0" w:color="auto"/>
          </w:divBdr>
          <w:divsChild>
            <w:div w:id="1325477304">
              <w:marLeft w:val="0"/>
              <w:marRight w:val="0"/>
              <w:marTop w:val="0"/>
              <w:marBottom w:val="0"/>
              <w:divBdr>
                <w:top w:val="none" w:sz="0" w:space="0" w:color="auto"/>
                <w:left w:val="none" w:sz="0" w:space="0" w:color="auto"/>
                <w:bottom w:val="none" w:sz="0" w:space="0" w:color="auto"/>
                <w:right w:val="none" w:sz="0" w:space="0" w:color="auto"/>
              </w:divBdr>
              <w:divsChild>
                <w:div w:id="1065640966">
                  <w:marLeft w:val="0"/>
                  <w:marRight w:val="0"/>
                  <w:marTop w:val="0"/>
                  <w:marBottom w:val="0"/>
                  <w:divBdr>
                    <w:top w:val="none" w:sz="0" w:space="0" w:color="auto"/>
                    <w:left w:val="none" w:sz="0" w:space="0" w:color="auto"/>
                    <w:bottom w:val="none" w:sz="0" w:space="0" w:color="auto"/>
                    <w:right w:val="none" w:sz="0" w:space="0" w:color="auto"/>
                  </w:divBdr>
                  <w:divsChild>
                    <w:div w:id="659967583">
                      <w:marLeft w:val="0"/>
                      <w:marRight w:val="0"/>
                      <w:marTop w:val="0"/>
                      <w:marBottom w:val="0"/>
                      <w:divBdr>
                        <w:top w:val="none" w:sz="0" w:space="0" w:color="auto"/>
                        <w:left w:val="none" w:sz="0" w:space="0" w:color="auto"/>
                        <w:bottom w:val="none" w:sz="0" w:space="0" w:color="auto"/>
                        <w:right w:val="none" w:sz="0" w:space="0" w:color="auto"/>
                      </w:divBdr>
                      <w:divsChild>
                        <w:div w:id="944114770">
                          <w:marLeft w:val="0"/>
                          <w:marRight w:val="0"/>
                          <w:marTop w:val="0"/>
                          <w:marBottom w:val="0"/>
                          <w:divBdr>
                            <w:top w:val="none" w:sz="0" w:space="0" w:color="auto"/>
                            <w:left w:val="none" w:sz="0" w:space="0" w:color="auto"/>
                            <w:bottom w:val="none" w:sz="0" w:space="0" w:color="auto"/>
                            <w:right w:val="none" w:sz="0" w:space="0" w:color="auto"/>
                          </w:divBdr>
                          <w:divsChild>
                            <w:div w:id="321662961">
                              <w:marLeft w:val="0"/>
                              <w:marRight w:val="0"/>
                              <w:marTop w:val="0"/>
                              <w:marBottom w:val="0"/>
                              <w:divBdr>
                                <w:top w:val="none" w:sz="0" w:space="0" w:color="auto"/>
                                <w:left w:val="none" w:sz="0" w:space="0" w:color="auto"/>
                                <w:bottom w:val="none" w:sz="0" w:space="0" w:color="auto"/>
                                <w:right w:val="none" w:sz="0" w:space="0" w:color="auto"/>
                              </w:divBdr>
                              <w:divsChild>
                                <w:div w:id="1042942138">
                                  <w:marLeft w:val="0"/>
                                  <w:marRight w:val="0"/>
                                  <w:marTop w:val="0"/>
                                  <w:marBottom w:val="0"/>
                                  <w:divBdr>
                                    <w:top w:val="none" w:sz="0" w:space="0" w:color="auto"/>
                                    <w:left w:val="none" w:sz="0" w:space="0" w:color="auto"/>
                                    <w:bottom w:val="none" w:sz="0" w:space="0" w:color="auto"/>
                                    <w:right w:val="none" w:sz="0" w:space="0" w:color="auto"/>
                                  </w:divBdr>
                                </w:div>
                                <w:div w:id="20642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11155">
      <w:bodyDiv w:val="1"/>
      <w:marLeft w:val="0"/>
      <w:marRight w:val="0"/>
      <w:marTop w:val="0"/>
      <w:marBottom w:val="0"/>
      <w:divBdr>
        <w:top w:val="none" w:sz="0" w:space="0" w:color="auto"/>
        <w:left w:val="none" w:sz="0" w:space="0" w:color="auto"/>
        <w:bottom w:val="none" w:sz="0" w:space="0" w:color="auto"/>
        <w:right w:val="none" w:sz="0" w:space="0" w:color="auto"/>
      </w:divBdr>
    </w:div>
    <w:div w:id="278610677">
      <w:bodyDiv w:val="1"/>
      <w:marLeft w:val="0"/>
      <w:marRight w:val="0"/>
      <w:marTop w:val="0"/>
      <w:marBottom w:val="0"/>
      <w:divBdr>
        <w:top w:val="none" w:sz="0" w:space="0" w:color="auto"/>
        <w:left w:val="none" w:sz="0" w:space="0" w:color="auto"/>
        <w:bottom w:val="none" w:sz="0" w:space="0" w:color="auto"/>
        <w:right w:val="none" w:sz="0" w:space="0" w:color="auto"/>
      </w:divBdr>
      <w:divsChild>
        <w:div w:id="1344866805">
          <w:marLeft w:val="0"/>
          <w:marRight w:val="0"/>
          <w:marTop w:val="0"/>
          <w:marBottom w:val="0"/>
          <w:divBdr>
            <w:top w:val="none" w:sz="0" w:space="0" w:color="auto"/>
            <w:left w:val="none" w:sz="0" w:space="0" w:color="auto"/>
            <w:bottom w:val="none" w:sz="0" w:space="0" w:color="auto"/>
            <w:right w:val="none" w:sz="0" w:space="0" w:color="auto"/>
          </w:divBdr>
          <w:divsChild>
            <w:div w:id="123743307">
              <w:marLeft w:val="0"/>
              <w:marRight w:val="0"/>
              <w:marTop w:val="0"/>
              <w:marBottom w:val="0"/>
              <w:divBdr>
                <w:top w:val="none" w:sz="0" w:space="0" w:color="auto"/>
                <w:left w:val="none" w:sz="0" w:space="0" w:color="auto"/>
                <w:bottom w:val="none" w:sz="0" w:space="0" w:color="auto"/>
                <w:right w:val="none" w:sz="0" w:space="0" w:color="auto"/>
              </w:divBdr>
              <w:divsChild>
                <w:div w:id="1834225892">
                  <w:marLeft w:val="0"/>
                  <w:marRight w:val="0"/>
                  <w:marTop w:val="0"/>
                  <w:marBottom w:val="0"/>
                  <w:divBdr>
                    <w:top w:val="none" w:sz="0" w:space="0" w:color="auto"/>
                    <w:left w:val="none" w:sz="0" w:space="0" w:color="auto"/>
                    <w:bottom w:val="none" w:sz="0" w:space="0" w:color="auto"/>
                    <w:right w:val="none" w:sz="0" w:space="0" w:color="auto"/>
                  </w:divBdr>
                  <w:divsChild>
                    <w:div w:id="1637372570">
                      <w:marLeft w:val="0"/>
                      <w:marRight w:val="0"/>
                      <w:marTop w:val="0"/>
                      <w:marBottom w:val="0"/>
                      <w:divBdr>
                        <w:top w:val="none" w:sz="0" w:space="0" w:color="auto"/>
                        <w:left w:val="none" w:sz="0" w:space="0" w:color="auto"/>
                        <w:bottom w:val="none" w:sz="0" w:space="0" w:color="auto"/>
                        <w:right w:val="none" w:sz="0" w:space="0" w:color="auto"/>
                      </w:divBdr>
                      <w:divsChild>
                        <w:div w:id="952902664">
                          <w:marLeft w:val="0"/>
                          <w:marRight w:val="0"/>
                          <w:marTop w:val="0"/>
                          <w:marBottom w:val="0"/>
                          <w:divBdr>
                            <w:top w:val="none" w:sz="0" w:space="0" w:color="auto"/>
                            <w:left w:val="none" w:sz="0" w:space="0" w:color="auto"/>
                            <w:bottom w:val="none" w:sz="0" w:space="0" w:color="auto"/>
                            <w:right w:val="none" w:sz="0" w:space="0" w:color="auto"/>
                          </w:divBdr>
                          <w:divsChild>
                            <w:div w:id="1217207920">
                              <w:marLeft w:val="0"/>
                              <w:marRight w:val="0"/>
                              <w:marTop w:val="0"/>
                              <w:marBottom w:val="0"/>
                              <w:divBdr>
                                <w:top w:val="none" w:sz="0" w:space="0" w:color="auto"/>
                                <w:left w:val="none" w:sz="0" w:space="0" w:color="auto"/>
                                <w:bottom w:val="none" w:sz="0" w:space="0" w:color="auto"/>
                                <w:right w:val="none" w:sz="0" w:space="0" w:color="auto"/>
                              </w:divBdr>
                              <w:divsChild>
                                <w:div w:id="2086953822">
                                  <w:marLeft w:val="0"/>
                                  <w:marRight w:val="0"/>
                                  <w:marTop w:val="0"/>
                                  <w:marBottom w:val="0"/>
                                  <w:divBdr>
                                    <w:top w:val="none" w:sz="0" w:space="0" w:color="auto"/>
                                    <w:left w:val="none" w:sz="0" w:space="0" w:color="auto"/>
                                    <w:bottom w:val="none" w:sz="0" w:space="0" w:color="auto"/>
                                    <w:right w:val="none" w:sz="0" w:space="0" w:color="auto"/>
                                  </w:divBdr>
                                </w:div>
                                <w:div w:id="15396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230995">
      <w:bodyDiv w:val="1"/>
      <w:marLeft w:val="0"/>
      <w:marRight w:val="0"/>
      <w:marTop w:val="0"/>
      <w:marBottom w:val="0"/>
      <w:divBdr>
        <w:top w:val="none" w:sz="0" w:space="0" w:color="auto"/>
        <w:left w:val="none" w:sz="0" w:space="0" w:color="auto"/>
        <w:bottom w:val="none" w:sz="0" w:space="0" w:color="auto"/>
        <w:right w:val="none" w:sz="0" w:space="0" w:color="auto"/>
      </w:divBdr>
      <w:divsChild>
        <w:div w:id="159852894">
          <w:marLeft w:val="0"/>
          <w:marRight w:val="0"/>
          <w:marTop w:val="0"/>
          <w:marBottom w:val="0"/>
          <w:divBdr>
            <w:top w:val="none" w:sz="0" w:space="0" w:color="auto"/>
            <w:left w:val="none" w:sz="0" w:space="0" w:color="auto"/>
            <w:bottom w:val="none" w:sz="0" w:space="0" w:color="auto"/>
            <w:right w:val="none" w:sz="0" w:space="0" w:color="auto"/>
          </w:divBdr>
          <w:divsChild>
            <w:div w:id="1911497043">
              <w:marLeft w:val="0"/>
              <w:marRight w:val="0"/>
              <w:marTop w:val="0"/>
              <w:marBottom w:val="0"/>
              <w:divBdr>
                <w:top w:val="none" w:sz="0" w:space="0" w:color="auto"/>
                <w:left w:val="none" w:sz="0" w:space="0" w:color="auto"/>
                <w:bottom w:val="none" w:sz="0" w:space="0" w:color="auto"/>
                <w:right w:val="none" w:sz="0" w:space="0" w:color="auto"/>
              </w:divBdr>
              <w:divsChild>
                <w:div w:id="896817868">
                  <w:marLeft w:val="0"/>
                  <w:marRight w:val="0"/>
                  <w:marTop w:val="0"/>
                  <w:marBottom w:val="0"/>
                  <w:divBdr>
                    <w:top w:val="none" w:sz="0" w:space="0" w:color="auto"/>
                    <w:left w:val="none" w:sz="0" w:space="0" w:color="auto"/>
                    <w:bottom w:val="none" w:sz="0" w:space="0" w:color="auto"/>
                    <w:right w:val="none" w:sz="0" w:space="0" w:color="auto"/>
                  </w:divBdr>
                  <w:divsChild>
                    <w:div w:id="410853149">
                      <w:marLeft w:val="0"/>
                      <w:marRight w:val="0"/>
                      <w:marTop w:val="0"/>
                      <w:marBottom w:val="0"/>
                      <w:divBdr>
                        <w:top w:val="none" w:sz="0" w:space="0" w:color="auto"/>
                        <w:left w:val="none" w:sz="0" w:space="0" w:color="auto"/>
                        <w:bottom w:val="none" w:sz="0" w:space="0" w:color="auto"/>
                        <w:right w:val="none" w:sz="0" w:space="0" w:color="auto"/>
                      </w:divBdr>
                      <w:divsChild>
                        <w:div w:id="415789945">
                          <w:marLeft w:val="0"/>
                          <w:marRight w:val="0"/>
                          <w:marTop w:val="0"/>
                          <w:marBottom w:val="0"/>
                          <w:divBdr>
                            <w:top w:val="none" w:sz="0" w:space="0" w:color="auto"/>
                            <w:left w:val="none" w:sz="0" w:space="0" w:color="auto"/>
                            <w:bottom w:val="none" w:sz="0" w:space="0" w:color="auto"/>
                            <w:right w:val="none" w:sz="0" w:space="0" w:color="auto"/>
                          </w:divBdr>
                          <w:divsChild>
                            <w:div w:id="578370468">
                              <w:marLeft w:val="0"/>
                              <w:marRight w:val="0"/>
                              <w:marTop w:val="0"/>
                              <w:marBottom w:val="0"/>
                              <w:divBdr>
                                <w:top w:val="none" w:sz="0" w:space="0" w:color="auto"/>
                                <w:left w:val="none" w:sz="0" w:space="0" w:color="auto"/>
                                <w:bottom w:val="none" w:sz="0" w:space="0" w:color="auto"/>
                                <w:right w:val="none" w:sz="0" w:space="0" w:color="auto"/>
                              </w:divBdr>
                              <w:divsChild>
                                <w:div w:id="661273159">
                                  <w:marLeft w:val="0"/>
                                  <w:marRight w:val="0"/>
                                  <w:marTop w:val="0"/>
                                  <w:marBottom w:val="0"/>
                                  <w:divBdr>
                                    <w:top w:val="none" w:sz="0" w:space="0" w:color="auto"/>
                                    <w:left w:val="none" w:sz="0" w:space="0" w:color="auto"/>
                                    <w:bottom w:val="none" w:sz="0" w:space="0" w:color="auto"/>
                                    <w:right w:val="none" w:sz="0" w:space="0" w:color="auto"/>
                                  </w:divBdr>
                                </w:div>
                                <w:div w:id="6948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114034">
      <w:bodyDiv w:val="1"/>
      <w:marLeft w:val="0"/>
      <w:marRight w:val="0"/>
      <w:marTop w:val="0"/>
      <w:marBottom w:val="0"/>
      <w:divBdr>
        <w:top w:val="none" w:sz="0" w:space="0" w:color="auto"/>
        <w:left w:val="none" w:sz="0" w:space="0" w:color="auto"/>
        <w:bottom w:val="none" w:sz="0" w:space="0" w:color="auto"/>
        <w:right w:val="none" w:sz="0" w:space="0" w:color="auto"/>
      </w:divBdr>
      <w:divsChild>
        <w:div w:id="1302269947">
          <w:marLeft w:val="0"/>
          <w:marRight w:val="0"/>
          <w:marTop w:val="0"/>
          <w:marBottom w:val="0"/>
          <w:divBdr>
            <w:top w:val="none" w:sz="0" w:space="0" w:color="auto"/>
            <w:left w:val="none" w:sz="0" w:space="0" w:color="auto"/>
            <w:bottom w:val="none" w:sz="0" w:space="0" w:color="auto"/>
            <w:right w:val="none" w:sz="0" w:space="0" w:color="auto"/>
          </w:divBdr>
          <w:divsChild>
            <w:div w:id="1596018098">
              <w:marLeft w:val="0"/>
              <w:marRight w:val="0"/>
              <w:marTop w:val="0"/>
              <w:marBottom w:val="0"/>
              <w:divBdr>
                <w:top w:val="none" w:sz="0" w:space="0" w:color="auto"/>
                <w:left w:val="none" w:sz="0" w:space="0" w:color="auto"/>
                <w:bottom w:val="none" w:sz="0" w:space="0" w:color="auto"/>
                <w:right w:val="none" w:sz="0" w:space="0" w:color="auto"/>
              </w:divBdr>
              <w:divsChild>
                <w:div w:id="2088379727">
                  <w:marLeft w:val="0"/>
                  <w:marRight w:val="0"/>
                  <w:marTop w:val="0"/>
                  <w:marBottom w:val="0"/>
                  <w:divBdr>
                    <w:top w:val="none" w:sz="0" w:space="0" w:color="auto"/>
                    <w:left w:val="none" w:sz="0" w:space="0" w:color="auto"/>
                    <w:bottom w:val="none" w:sz="0" w:space="0" w:color="auto"/>
                    <w:right w:val="none" w:sz="0" w:space="0" w:color="auto"/>
                  </w:divBdr>
                  <w:divsChild>
                    <w:div w:id="234972754">
                      <w:marLeft w:val="0"/>
                      <w:marRight w:val="0"/>
                      <w:marTop w:val="0"/>
                      <w:marBottom w:val="0"/>
                      <w:divBdr>
                        <w:top w:val="none" w:sz="0" w:space="0" w:color="auto"/>
                        <w:left w:val="none" w:sz="0" w:space="0" w:color="auto"/>
                        <w:bottom w:val="none" w:sz="0" w:space="0" w:color="auto"/>
                        <w:right w:val="none" w:sz="0" w:space="0" w:color="auto"/>
                      </w:divBdr>
                      <w:divsChild>
                        <w:div w:id="2085830567">
                          <w:marLeft w:val="0"/>
                          <w:marRight w:val="0"/>
                          <w:marTop w:val="0"/>
                          <w:marBottom w:val="0"/>
                          <w:divBdr>
                            <w:top w:val="none" w:sz="0" w:space="0" w:color="auto"/>
                            <w:left w:val="none" w:sz="0" w:space="0" w:color="auto"/>
                            <w:bottom w:val="none" w:sz="0" w:space="0" w:color="auto"/>
                            <w:right w:val="none" w:sz="0" w:space="0" w:color="auto"/>
                          </w:divBdr>
                          <w:divsChild>
                            <w:div w:id="1517159337">
                              <w:marLeft w:val="0"/>
                              <w:marRight w:val="0"/>
                              <w:marTop w:val="0"/>
                              <w:marBottom w:val="0"/>
                              <w:divBdr>
                                <w:top w:val="none" w:sz="0" w:space="0" w:color="auto"/>
                                <w:left w:val="none" w:sz="0" w:space="0" w:color="auto"/>
                                <w:bottom w:val="none" w:sz="0" w:space="0" w:color="auto"/>
                                <w:right w:val="none" w:sz="0" w:space="0" w:color="auto"/>
                              </w:divBdr>
                              <w:divsChild>
                                <w:div w:id="962231510">
                                  <w:marLeft w:val="0"/>
                                  <w:marRight w:val="0"/>
                                  <w:marTop w:val="0"/>
                                  <w:marBottom w:val="0"/>
                                  <w:divBdr>
                                    <w:top w:val="none" w:sz="0" w:space="0" w:color="auto"/>
                                    <w:left w:val="none" w:sz="0" w:space="0" w:color="auto"/>
                                    <w:bottom w:val="none" w:sz="0" w:space="0" w:color="auto"/>
                                    <w:right w:val="none" w:sz="0" w:space="0" w:color="auto"/>
                                  </w:divBdr>
                                </w:div>
                                <w:div w:id="193274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587127">
      <w:bodyDiv w:val="1"/>
      <w:marLeft w:val="0"/>
      <w:marRight w:val="0"/>
      <w:marTop w:val="0"/>
      <w:marBottom w:val="0"/>
      <w:divBdr>
        <w:top w:val="none" w:sz="0" w:space="0" w:color="auto"/>
        <w:left w:val="none" w:sz="0" w:space="0" w:color="auto"/>
        <w:bottom w:val="none" w:sz="0" w:space="0" w:color="auto"/>
        <w:right w:val="none" w:sz="0" w:space="0" w:color="auto"/>
      </w:divBdr>
      <w:divsChild>
        <w:div w:id="721638847">
          <w:marLeft w:val="0"/>
          <w:marRight w:val="0"/>
          <w:marTop w:val="0"/>
          <w:marBottom w:val="0"/>
          <w:divBdr>
            <w:top w:val="none" w:sz="0" w:space="0" w:color="auto"/>
            <w:left w:val="none" w:sz="0" w:space="0" w:color="auto"/>
            <w:bottom w:val="none" w:sz="0" w:space="0" w:color="auto"/>
            <w:right w:val="none" w:sz="0" w:space="0" w:color="auto"/>
          </w:divBdr>
          <w:divsChild>
            <w:div w:id="1295405273">
              <w:marLeft w:val="0"/>
              <w:marRight w:val="0"/>
              <w:marTop w:val="0"/>
              <w:marBottom w:val="0"/>
              <w:divBdr>
                <w:top w:val="none" w:sz="0" w:space="0" w:color="auto"/>
                <w:left w:val="none" w:sz="0" w:space="0" w:color="auto"/>
                <w:bottom w:val="none" w:sz="0" w:space="0" w:color="auto"/>
                <w:right w:val="none" w:sz="0" w:space="0" w:color="auto"/>
              </w:divBdr>
              <w:divsChild>
                <w:div w:id="1632519475">
                  <w:marLeft w:val="0"/>
                  <w:marRight w:val="0"/>
                  <w:marTop w:val="0"/>
                  <w:marBottom w:val="0"/>
                  <w:divBdr>
                    <w:top w:val="none" w:sz="0" w:space="0" w:color="auto"/>
                    <w:left w:val="none" w:sz="0" w:space="0" w:color="auto"/>
                    <w:bottom w:val="none" w:sz="0" w:space="0" w:color="auto"/>
                    <w:right w:val="none" w:sz="0" w:space="0" w:color="auto"/>
                  </w:divBdr>
                  <w:divsChild>
                    <w:div w:id="159347836">
                      <w:marLeft w:val="0"/>
                      <w:marRight w:val="0"/>
                      <w:marTop w:val="0"/>
                      <w:marBottom w:val="0"/>
                      <w:divBdr>
                        <w:top w:val="none" w:sz="0" w:space="0" w:color="auto"/>
                        <w:left w:val="none" w:sz="0" w:space="0" w:color="auto"/>
                        <w:bottom w:val="none" w:sz="0" w:space="0" w:color="auto"/>
                        <w:right w:val="none" w:sz="0" w:space="0" w:color="auto"/>
                      </w:divBdr>
                      <w:divsChild>
                        <w:div w:id="1836610515">
                          <w:marLeft w:val="0"/>
                          <w:marRight w:val="0"/>
                          <w:marTop w:val="0"/>
                          <w:marBottom w:val="0"/>
                          <w:divBdr>
                            <w:top w:val="none" w:sz="0" w:space="0" w:color="auto"/>
                            <w:left w:val="none" w:sz="0" w:space="0" w:color="auto"/>
                            <w:bottom w:val="none" w:sz="0" w:space="0" w:color="auto"/>
                            <w:right w:val="none" w:sz="0" w:space="0" w:color="auto"/>
                          </w:divBdr>
                          <w:divsChild>
                            <w:div w:id="1391878374">
                              <w:marLeft w:val="0"/>
                              <w:marRight w:val="0"/>
                              <w:marTop w:val="0"/>
                              <w:marBottom w:val="0"/>
                              <w:divBdr>
                                <w:top w:val="none" w:sz="0" w:space="0" w:color="auto"/>
                                <w:left w:val="none" w:sz="0" w:space="0" w:color="auto"/>
                                <w:bottom w:val="none" w:sz="0" w:space="0" w:color="auto"/>
                                <w:right w:val="none" w:sz="0" w:space="0" w:color="auto"/>
                              </w:divBdr>
                              <w:divsChild>
                                <w:div w:id="1973630241">
                                  <w:marLeft w:val="0"/>
                                  <w:marRight w:val="0"/>
                                  <w:marTop w:val="0"/>
                                  <w:marBottom w:val="0"/>
                                  <w:divBdr>
                                    <w:top w:val="none" w:sz="0" w:space="0" w:color="auto"/>
                                    <w:left w:val="none" w:sz="0" w:space="0" w:color="auto"/>
                                    <w:bottom w:val="none" w:sz="0" w:space="0" w:color="auto"/>
                                    <w:right w:val="none" w:sz="0" w:space="0" w:color="auto"/>
                                  </w:divBdr>
                                </w:div>
                                <w:div w:id="324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182187">
      <w:bodyDiv w:val="1"/>
      <w:marLeft w:val="0"/>
      <w:marRight w:val="0"/>
      <w:marTop w:val="0"/>
      <w:marBottom w:val="0"/>
      <w:divBdr>
        <w:top w:val="none" w:sz="0" w:space="0" w:color="auto"/>
        <w:left w:val="none" w:sz="0" w:space="0" w:color="auto"/>
        <w:bottom w:val="none" w:sz="0" w:space="0" w:color="auto"/>
        <w:right w:val="none" w:sz="0" w:space="0" w:color="auto"/>
      </w:divBdr>
    </w:div>
    <w:div w:id="681011266">
      <w:bodyDiv w:val="1"/>
      <w:marLeft w:val="0"/>
      <w:marRight w:val="0"/>
      <w:marTop w:val="0"/>
      <w:marBottom w:val="0"/>
      <w:divBdr>
        <w:top w:val="none" w:sz="0" w:space="0" w:color="auto"/>
        <w:left w:val="none" w:sz="0" w:space="0" w:color="auto"/>
        <w:bottom w:val="none" w:sz="0" w:space="0" w:color="auto"/>
        <w:right w:val="none" w:sz="0" w:space="0" w:color="auto"/>
      </w:divBdr>
      <w:divsChild>
        <w:div w:id="900359750">
          <w:marLeft w:val="0"/>
          <w:marRight w:val="0"/>
          <w:marTop w:val="0"/>
          <w:marBottom w:val="0"/>
          <w:divBdr>
            <w:top w:val="none" w:sz="0" w:space="0" w:color="auto"/>
            <w:left w:val="none" w:sz="0" w:space="0" w:color="auto"/>
            <w:bottom w:val="none" w:sz="0" w:space="0" w:color="auto"/>
            <w:right w:val="none" w:sz="0" w:space="0" w:color="auto"/>
          </w:divBdr>
        </w:div>
      </w:divsChild>
    </w:div>
    <w:div w:id="763918611">
      <w:bodyDiv w:val="1"/>
      <w:marLeft w:val="0"/>
      <w:marRight w:val="0"/>
      <w:marTop w:val="0"/>
      <w:marBottom w:val="0"/>
      <w:divBdr>
        <w:top w:val="none" w:sz="0" w:space="0" w:color="auto"/>
        <w:left w:val="none" w:sz="0" w:space="0" w:color="auto"/>
        <w:bottom w:val="none" w:sz="0" w:space="0" w:color="auto"/>
        <w:right w:val="none" w:sz="0" w:space="0" w:color="auto"/>
      </w:divBdr>
      <w:divsChild>
        <w:div w:id="1436558800">
          <w:marLeft w:val="0"/>
          <w:marRight w:val="0"/>
          <w:marTop w:val="0"/>
          <w:marBottom w:val="0"/>
          <w:divBdr>
            <w:top w:val="none" w:sz="0" w:space="0" w:color="auto"/>
            <w:left w:val="none" w:sz="0" w:space="0" w:color="auto"/>
            <w:bottom w:val="none" w:sz="0" w:space="0" w:color="auto"/>
            <w:right w:val="none" w:sz="0" w:space="0" w:color="auto"/>
          </w:divBdr>
          <w:divsChild>
            <w:div w:id="1670597062">
              <w:marLeft w:val="0"/>
              <w:marRight w:val="0"/>
              <w:marTop w:val="0"/>
              <w:marBottom w:val="0"/>
              <w:divBdr>
                <w:top w:val="none" w:sz="0" w:space="0" w:color="auto"/>
                <w:left w:val="none" w:sz="0" w:space="0" w:color="auto"/>
                <w:bottom w:val="none" w:sz="0" w:space="0" w:color="auto"/>
                <w:right w:val="none" w:sz="0" w:space="0" w:color="auto"/>
              </w:divBdr>
              <w:divsChild>
                <w:div w:id="1946695813">
                  <w:marLeft w:val="0"/>
                  <w:marRight w:val="0"/>
                  <w:marTop w:val="0"/>
                  <w:marBottom w:val="0"/>
                  <w:divBdr>
                    <w:top w:val="none" w:sz="0" w:space="0" w:color="auto"/>
                    <w:left w:val="none" w:sz="0" w:space="0" w:color="auto"/>
                    <w:bottom w:val="none" w:sz="0" w:space="0" w:color="auto"/>
                    <w:right w:val="none" w:sz="0" w:space="0" w:color="auto"/>
                  </w:divBdr>
                  <w:divsChild>
                    <w:div w:id="241720446">
                      <w:marLeft w:val="0"/>
                      <w:marRight w:val="0"/>
                      <w:marTop w:val="0"/>
                      <w:marBottom w:val="0"/>
                      <w:divBdr>
                        <w:top w:val="none" w:sz="0" w:space="0" w:color="auto"/>
                        <w:left w:val="none" w:sz="0" w:space="0" w:color="auto"/>
                        <w:bottom w:val="none" w:sz="0" w:space="0" w:color="auto"/>
                        <w:right w:val="none" w:sz="0" w:space="0" w:color="auto"/>
                      </w:divBdr>
                      <w:divsChild>
                        <w:div w:id="117914325">
                          <w:marLeft w:val="0"/>
                          <w:marRight w:val="0"/>
                          <w:marTop w:val="0"/>
                          <w:marBottom w:val="0"/>
                          <w:divBdr>
                            <w:top w:val="none" w:sz="0" w:space="0" w:color="auto"/>
                            <w:left w:val="none" w:sz="0" w:space="0" w:color="auto"/>
                            <w:bottom w:val="none" w:sz="0" w:space="0" w:color="auto"/>
                            <w:right w:val="none" w:sz="0" w:space="0" w:color="auto"/>
                          </w:divBdr>
                          <w:divsChild>
                            <w:div w:id="1033919318">
                              <w:marLeft w:val="0"/>
                              <w:marRight w:val="0"/>
                              <w:marTop w:val="0"/>
                              <w:marBottom w:val="0"/>
                              <w:divBdr>
                                <w:top w:val="none" w:sz="0" w:space="0" w:color="auto"/>
                                <w:left w:val="none" w:sz="0" w:space="0" w:color="auto"/>
                                <w:bottom w:val="none" w:sz="0" w:space="0" w:color="auto"/>
                                <w:right w:val="none" w:sz="0" w:space="0" w:color="auto"/>
                              </w:divBdr>
                              <w:divsChild>
                                <w:div w:id="1608271873">
                                  <w:marLeft w:val="0"/>
                                  <w:marRight w:val="0"/>
                                  <w:marTop w:val="0"/>
                                  <w:marBottom w:val="0"/>
                                  <w:divBdr>
                                    <w:top w:val="none" w:sz="0" w:space="0" w:color="auto"/>
                                    <w:left w:val="none" w:sz="0" w:space="0" w:color="auto"/>
                                    <w:bottom w:val="none" w:sz="0" w:space="0" w:color="auto"/>
                                    <w:right w:val="none" w:sz="0" w:space="0" w:color="auto"/>
                                  </w:divBdr>
                                </w:div>
                                <w:div w:id="776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899312">
      <w:bodyDiv w:val="1"/>
      <w:marLeft w:val="0"/>
      <w:marRight w:val="0"/>
      <w:marTop w:val="0"/>
      <w:marBottom w:val="0"/>
      <w:divBdr>
        <w:top w:val="none" w:sz="0" w:space="0" w:color="auto"/>
        <w:left w:val="none" w:sz="0" w:space="0" w:color="auto"/>
        <w:bottom w:val="none" w:sz="0" w:space="0" w:color="auto"/>
        <w:right w:val="none" w:sz="0" w:space="0" w:color="auto"/>
      </w:divBdr>
      <w:divsChild>
        <w:div w:id="881751006">
          <w:marLeft w:val="0"/>
          <w:marRight w:val="0"/>
          <w:marTop w:val="0"/>
          <w:marBottom w:val="0"/>
          <w:divBdr>
            <w:top w:val="none" w:sz="0" w:space="0" w:color="auto"/>
            <w:left w:val="none" w:sz="0" w:space="0" w:color="auto"/>
            <w:bottom w:val="none" w:sz="0" w:space="0" w:color="auto"/>
            <w:right w:val="none" w:sz="0" w:space="0" w:color="auto"/>
          </w:divBdr>
          <w:divsChild>
            <w:div w:id="476655958">
              <w:marLeft w:val="0"/>
              <w:marRight w:val="0"/>
              <w:marTop w:val="0"/>
              <w:marBottom w:val="0"/>
              <w:divBdr>
                <w:top w:val="none" w:sz="0" w:space="0" w:color="auto"/>
                <w:left w:val="none" w:sz="0" w:space="0" w:color="auto"/>
                <w:bottom w:val="none" w:sz="0" w:space="0" w:color="auto"/>
                <w:right w:val="none" w:sz="0" w:space="0" w:color="auto"/>
              </w:divBdr>
              <w:divsChild>
                <w:div w:id="836068616">
                  <w:marLeft w:val="0"/>
                  <w:marRight w:val="0"/>
                  <w:marTop w:val="0"/>
                  <w:marBottom w:val="0"/>
                  <w:divBdr>
                    <w:top w:val="none" w:sz="0" w:space="0" w:color="auto"/>
                    <w:left w:val="none" w:sz="0" w:space="0" w:color="auto"/>
                    <w:bottom w:val="none" w:sz="0" w:space="0" w:color="auto"/>
                    <w:right w:val="none" w:sz="0" w:space="0" w:color="auto"/>
                  </w:divBdr>
                  <w:divsChild>
                    <w:div w:id="1781947273">
                      <w:marLeft w:val="0"/>
                      <w:marRight w:val="0"/>
                      <w:marTop w:val="0"/>
                      <w:marBottom w:val="0"/>
                      <w:divBdr>
                        <w:top w:val="none" w:sz="0" w:space="0" w:color="auto"/>
                        <w:left w:val="none" w:sz="0" w:space="0" w:color="auto"/>
                        <w:bottom w:val="none" w:sz="0" w:space="0" w:color="auto"/>
                        <w:right w:val="none" w:sz="0" w:space="0" w:color="auto"/>
                      </w:divBdr>
                      <w:divsChild>
                        <w:div w:id="843742543">
                          <w:marLeft w:val="0"/>
                          <w:marRight w:val="0"/>
                          <w:marTop w:val="0"/>
                          <w:marBottom w:val="0"/>
                          <w:divBdr>
                            <w:top w:val="none" w:sz="0" w:space="0" w:color="auto"/>
                            <w:left w:val="none" w:sz="0" w:space="0" w:color="auto"/>
                            <w:bottom w:val="none" w:sz="0" w:space="0" w:color="auto"/>
                            <w:right w:val="none" w:sz="0" w:space="0" w:color="auto"/>
                          </w:divBdr>
                          <w:divsChild>
                            <w:div w:id="977104635">
                              <w:marLeft w:val="0"/>
                              <w:marRight w:val="0"/>
                              <w:marTop w:val="0"/>
                              <w:marBottom w:val="0"/>
                              <w:divBdr>
                                <w:top w:val="none" w:sz="0" w:space="0" w:color="auto"/>
                                <w:left w:val="none" w:sz="0" w:space="0" w:color="auto"/>
                                <w:bottom w:val="none" w:sz="0" w:space="0" w:color="auto"/>
                                <w:right w:val="none" w:sz="0" w:space="0" w:color="auto"/>
                              </w:divBdr>
                              <w:divsChild>
                                <w:div w:id="2103799533">
                                  <w:marLeft w:val="0"/>
                                  <w:marRight w:val="0"/>
                                  <w:marTop w:val="0"/>
                                  <w:marBottom w:val="0"/>
                                  <w:divBdr>
                                    <w:top w:val="none" w:sz="0" w:space="0" w:color="auto"/>
                                    <w:left w:val="none" w:sz="0" w:space="0" w:color="auto"/>
                                    <w:bottom w:val="none" w:sz="0" w:space="0" w:color="auto"/>
                                    <w:right w:val="none" w:sz="0" w:space="0" w:color="auto"/>
                                  </w:divBdr>
                                </w:div>
                                <w:div w:id="66964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594100">
      <w:bodyDiv w:val="1"/>
      <w:marLeft w:val="0"/>
      <w:marRight w:val="0"/>
      <w:marTop w:val="0"/>
      <w:marBottom w:val="0"/>
      <w:divBdr>
        <w:top w:val="none" w:sz="0" w:space="0" w:color="auto"/>
        <w:left w:val="none" w:sz="0" w:space="0" w:color="auto"/>
        <w:bottom w:val="none" w:sz="0" w:space="0" w:color="auto"/>
        <w:right w:val="none" w:sz="0" w:space="0" w:color="auto"/>
      </w:divBdr>
      <w:divsChild>
        <w:div w:id="98111490">
          <w:marLeft w:val="0"/>
          <w:marRight w:val="0"/>
          <w:marTop w:val="0"/>
          <w:marBottom w:val="0"/>
          <w:divBdr>
            <w:top w:val="none" w:sz="0" w:space="0" w:color="auto"/>
            <w:left w:val="none" w:sz="0" w:space="0" w:color="auto"/>
            <w:bottom w:val="none" w:sz="0" w:space="0" w:color="auto"/>
            <w:right w:val="none" w:sz="0" w:space="0" w:color="auto"/>
          </w:divBdr>
          <w:divsChild>
            <w:div w:id="1213812398">
              <w:marLeft w:val="0"/>
              <w:marRight w:val="0"/>
              <w:marTop w:val="0"/>
              <w:marBottom w:val="0"/>
              <w:divBdr>
                <w:top w:val="none" w:sz="0" w:space="0" w:color="auto"/>
                <w:left w:val="none" w:sz="0" w:space="0" w:color="auto"/>
                <w:bottom w:val="none" w:sz="0" w:space="0" w:color="auto"/>
                <w:right w:val="none" w:sz="0" w:space="0" w:color="auto"/>
              </w:divBdr>
              <w:divsChild>
                <w:div w:id="43144777">
                  <w:marLeft w:val="0"/>
                  <w:marRight w:val="0"/>
                  <w:marTop w:val="0"/>
                  <w:marBottom w:val="0"/>
                  <w:divBdr>
                    <w:top w:val="none" w:sz="0" w:space="0" w:color="auto"/>
                    <w:left w:val="none" w:sz="0" w:space="0" w:color="auto"/>
                    <w:bottom w:val="none" w:sz="0" w:space="0" w:color="auto"/>
                    <w:right w:val="none" w:sz="0" w:space="0" w:color="auto"/>
                  </w:divBdr>
                  <w:divsChild>
                    <w:div w:id="566381266">
                      <w:marLeft w:val="0"/>
                      <w:marRight w:val="0"/>
                      <w:marTop w:val="0"/>
                      <w:marBottom w:val="0"/>
                      <w:divBdr>
                        <w:top w:val="none" w:sz="0" w:space="0" w:color="auto"/>
                        <w:left w:val="none" w:sz="0" w:space="0" w:color="auto"/>
                        <w:bottom w:val="none" w:sz="0" w:space="0" w:color="auto"/>
                        <w:right w:val="none" w:sz="0" w:space="0" w:color="auto"/>
                      </w:divBdr>
                      <w:divsChild>
                        <w:div w:id="602036831">
                          <w:marLeft w:val="0"/>
                          <w:marRight w:val="0"/>
                          <w:marTop w:val="0"/>
                          <w:marBottom w:val="0"/>
                          <w:divBdr>
                            <w:top w:val="none" w:sz="0" w:space="0" w:color="auto"/>
                            <w:left w:val="none" w:sz="0" w:space="0" w:color="auto"/>
                            <w:bottom w:val="none" w:sz="0" w:space="0" w:color="auto"/>
                            <w:right w:val="none" w:sz="0" w:space="0" w:color="auto"/>
                          </w:divBdr>
                          <w:divsChild>
                            <w:div w:id="916132629">
                              <w:marLeft w:val="0"/>
                              <w:marRight w:val="0"/>
                              <w:marTop w:val="0"/>
                              <w:marBottom w:val="0"/>
                              <w:divBdr>
                                <w:top w:val="none" w:sz="0" w:space="0" w:color="auto"/>
                                <w:left w:val="none" w:sz="0" w:space="0" w:color="auto"/>
                                <w:bottom w:val="none" w:sz="0" w:space="0" w:color="auto"/>
                                <w:right w:val="none" w:sz="0" w:space="0" w:color="auto"/>
                              </w:divBdr>
                              <w:divsChild>
                                <w:div w:id="65037115">
                                  <w:marLeft w:val="0"/>
                                  <w:marRight w:val="0"/>
                                  <w:marTop w:val="0"/>
                                  <w:marBottom w:val="0"/>
                                  <w:divBdr>
                                    <w:top w:val="none" w:sz="0" w:space="0" w:color="auto"/>
                                    <w:left w:val="none" w:sz="0" w:space="0" w:color="auto"/>
                                    <w:bottom w:val="none" w:sz="0" w:space="0" w:color="auto"/>
                                    <w:right w:val="none" w:sz="0" w:space="0" w:color="auto"/>
                                  </w:divBdr>
                                </w:div>
                                <w:div w:id="20874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165229">
      <w:bodyDiv w:val="1"/>
      <w:marLeft w:val="0"/>
      <w:marRight w:val="0"/>
      <w:marTop w:val="0"/>
      <w:marBottom w:val="0"/>
      <w:divBdr>
        <w:top w:val="none" w:sz="0" w:space="0" w:color="auto"/>
        <w:left w:val="none" w:sz="0" w:space="0" w:color="auto"/>
        <w:bottom w:val="none" w:sz="0" w:space="0" w:color="auto"/>
        <w:right w:val="none" w:sz="0" w:space="0" w:color="auto"/>
      </w:divBdr>
      <w:divsChild>
        <w:div w:id="1459839324">
          <w:marLeft w:val="0"/>
          <w:marRight w:val="0"/>
          <w:marTop w:val="0"/>
          <w:marBottom w:val="0"/>
          <w:divBdr>
            <w:top w:val="none" w:sz="0" w:space="0" w:color="auto"/>
            <w:left w:val="none" w:sz="0" w:space="0" w:color="auto"/>
            <w:bottom w:val="none" w:sz="0" w:space="0" w:color="auto"/>
            <w:right w:val="none" w:sz="0" w:space="0" w:color="auto"/>
          </w:divBdr>
          <w:divsChild>
            <w:div w:id="282032612">
              <w:marLeft w:val="0"/>
              <w:marRight w:val="0"/>
              <w:marTop w:val="0"/>
              <w:marBottom w:val="0"/>
              <w:divBdr>
                <w:top w:val="none" w:sz="0" w:space="0" w:color="auto"/>
                <w:left w:val="none" w:sz="0" w:space="0" w:color="auto"/>
                <w:bottom w:val="none" w:sz="0" w:space="0" w:color="auto"/>
                <w:right w:val="none" w:sz="0" w:space="0" w:color="auto"/>
              </w:divBdr>
              <w:divsChild>
                <w:div w:id="736318710">
                  <w:marLeft w:val="0"/>
                  <w:marRight w:val="0"/>
                  <w:marTop w:val="0"/>
                  <w:marBottom w:val="0"/>
                  <w:divBdr>
                    <w:top w:val="none" w:sz="0" w:space="0" w:color="auto"/>
                    <w:left w:val="none" w:sz="0" w:space="0" w:color="auto"/>
                    <w:bottom w:val="none" w:sz="0" w:space="0" w:color="auto"/>
                    <w:right w:val="none" w:sz="0" w:space="0" w:color="auto"/>
                  </w:divBdr>
                  <w:divsChild>
                    <w:div w:id="2018191951">
                      <w:marLeft w:val="0"/>
                      <w:marRight w:val="0"/>
                      <w:marTop w:val="0"/>
                      <w:marBottom w:val="0"/>
                      <w:divBdr>
                        <w:top w:val="none" w:sz="0" w:space="0" w:color="auto"/>
                        <w:left w:val="none" w:sz="0" w:space="0" w:color="auto"/>
                        <w:bottom w:val="none" w:sz="0" w:space="0" w:color="auto"/>
                        <w:right w:val="none" w:sz="0" w:space="0" w:color="auto"/>
                      </w:divBdr>
                      <w:divsChild>
                        <w:div w:id="1450319921">
                          <w:marLeft w:val="0"/>
                          <w:marRight w:val="0"/>
                          <w:marTop w:val="0"/>
                          <w:marBottom w:val="0"/>
                          <w:divBdr>
                            <w:top w:val="none" w:sz="0" w:space="0" w:color="auto"/>
                            <w:left w:val="none" w:sz="0" w:space="0" w:color="auto"/>
                            <w:bottom w:val="none" w:sz="0" w:space="0" w:color="auto"/>
                            <w:right w:val="none" w:sz="0" w:space="0" w:color="auto"/>
                          </w:divBdr>
                          <w:divsChild>
                            <w:div w:id="432095465">
                              <w:marLeft w:val="0"/>
                              <w:marRight w:val="0"/>
                              <w:marTop w:val="0"/>
                              <w:marBottom w:val="0"/>
                              <w:divBdr>
                                <w:top w:val="none" w:sz="0" w:space="0" w:color="auto"/>
                                <w:left w:val="none" w:sz="0" w:space="0" w:color="auto"/>
                                <w:bottom w:val="none" w:sz="0" w:space="0" w:color="auto"/>
                                <w:right w:val="none" w:sz="0" w:space="0" w:color="auto"/>
                              </w:divBdr>
                              <w:divsChild>
                                <w:div w:id="2121607395">
                                  <w:marLeft w:val="0"/>
                                  <w:marRight w:val="0"/>
                                  <w:marTop w:val="0"/>
                                  <w:marBottom w:val="0"/>
                                  <w:divBdr>
                                    <w:top w:val="none" w:sz="0" w:space="0" w:color="auto"/>
                                    <w:left w:val="none" w:sz="0" w:space="0" w:color="auto"/>
                                    <w:bottom w:val="none" w:sz="0" w:space="0" w:color="auto"/>
                                    <w:right w:val="none" w:sz="0" w:space="0" w:color="auto"/>
                                  </w:divBdr>
                                </w:div>
                                <w:div w:id="18426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972961">
      <w:bodyDiv w:val="1"/>
      <w:marLeft w:val="0"/>
      <w:marRight w:val="0"/>
      <w:marTop w:val="0"/>
      <w:marBottom w:val="0"/>
      <w:divBdr>
        <w:top w:val="none" w:sz="0" w:space="0" w:color="auto"/>
        <w:left w:val="none" w:sz="0" w:space="0" w:color="auto"/>
        <w:bottom w:val="none" w:sz="0" w:space="0" w:color="auto"/>
        <w:right w:val="none" w:sz="0" w:space="0" w:color="auto"/>
      </w:divBdr>
      <w:divsChild>
        <w:div w:id="1168985191">
          <w:marLeft w:val="0"/>
          <w:marRight w:val="0"/>
          <w:marTop w:val="0"/>
          <w:marBottom w:val="0"/>
          <w:divBdr>
            <w:top w:val="none" w:sz="0" w:space="0" w:color="auto"/>
            <w:left w:val="none" w:sz="0" w:space="0" w:color="auto"/>
            <w:bottom w:val="none" w:sz="0" w:space="0" w:color="auto"/>
            <w:right w:val="none" w:sz="0" w:space="0" w:color="auto"/>
          </w:divBdr>
          <w:divsChild>
            <w:div w:id="1287346180">
              <w:marLeft w:val="0"/>
              <w:marRight w:val="0"/>
              <w:marTop w:val="0"/>
              <w:marBottom w:val="0"/>
              <w:divBdr>
                <w:top w:val="none" w:sz="0" w:space="0" w:color="auto"/>
                <w:left w:val="none" w:sz="0" w:space="0" w:color="auto"/>
                <w:bottom w:val="none" w:sz="0" w:space="0" w:color="auto"/>
                <w:right w:val="none" w:sz="0" w:space="0" w:color="auto"/>
              </w:divBdr>
              <w:divsChild>
                <w:div w:id="1091731407">
                  <w:marLeft w:val="0"/>
                  <w:marRight w:val="0"/>
                  <w:marTop w:val="0"/>
                  <w:marBottom w:val="0"/>
                  <w:divBdr>
                    <w:top w:val="none" w:sz="0" w:space="0" w:color="auto"/>
                    <w:left w:val="none" w:sz="0" w:space="0" w:color="auto"/>
                    <w:bottom w:val="none" w:sz="0" w:space="0" w:color="auto"/>
                    <w:right w:val="none" w:sz="0" w:space="0" w:color="auto"/>
                  </w:divBdr>
                  <w:divsChild>
                    <w:div w:id="1833790069">
                      <w:marLeft w:val="0"/>
                      <w:marRight w:val="0"/>
                      <w:marTop w:val="0"/>
                      <w:marBottom w:val="0"/>
                      <w:divBdr>
                        <w:top w:val="none" w:sz="0" w:space="0" w:color="auto"/>
                        <w:left w:val="none" w:sz="0" w:space="0" w:color="auto"/>
                        <w:bottom w:val="none" w:sz="0" w:space="0" w:color="auto"/>
                        <w:right w:val="none" w:sz="0" w:space="0" w:color="auto"/>
                      </w:divBdr>
                      <w:divsChild>
                        <w:div w:id="2011059319">
                          <w:marLeft w:val="0"/>
                          <w:marRight w:val="0"/>
                          <w:marTop w:val="0"/>
                          <w:marBottom w:val="0"/>
                          <w:divBdr>
                            <w:top w:val="none" w:sz="0" w:space="0" w:color="auto"/>
                            <w:left w:val="none" w:sz="0" w:space="0" w:color="auto"/>
                            <w:bottom w:val="none" w:sz="0" w:space="0" w:color="auto"/>
                            <w:right w:val="none" w:sz="0" w:space="0" w:color="auto"/>
                          </w:divBdr>
                          <w:divsChild>
                            <w:div w:id="1700662913">
                              <w:marLeft w:val="0"/>
                              <w:marRight w:val="0"/>
                              <w:marTop w:val="0"/>
                              <w:marBottom w:val="0"/>
                              <w:divBdr>
                                <w:top w:val="none" w:sz="0" w:space="0" w:color="auto"/>
                                <w:left w:val="none" w:sz="0" w:space="0" w:color="auto"/>
                                <w:bottom w:val="none" w:sz="0" w:space="0" w:color="auto"/>
                                <w:right w:val="none" w:sz="0" w:space="0" w:color="auto"/>
                              </w:divBdr>
                              <w:divsChild>
                                <w:div w:id="1870875974">
                                  <w:marLeft w:val="0"/>
                                  <w:marRight w:val="0"/>
                                  <w:marTop w:val="0"/>
                                  <w:marBottom w:val="0"/>
                                  <w:divBdr>
                                    <w:top w:val="none" w:sz="0" w:space="0" w:color="auto"/>
                                    <w:left w:val="none" w:sz="0" w:space="0" w:color="auto"/>
                                    <w:bottom w:val="none" w:sz="0" w:space="0" w:color="auto"/>
                                    <w:right w:val="none" w:sz="0" w:space="0" w:color="auto"/>
                                  </w:divBdr>
                                </w:div>
                                <w:div w:id="19177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745159">
      <w:bodyDiv w:val="1"/>
      <w:marLeft w:val="0"/>
      <w:marRight w:val="0"/>
      <w:marTop w:val="0"/>
      <w:marBottom w:val="0"/>
      <w:divBdr>
        <w:top w:val="none" w:sz="0" w:space="0" w:color="auto"/>
        <w:left w:val="none" w:sz="0" w:space="0" w:color="auto"/>
        <w:bottom w:val="none" w:sz="0" w:space="0" w:color="auto"/>
        <w:right w:val="none" w:sz="0" w:space="0" w:color="auto"/>
      </w:divBdr>
      <w:divsChild>
        <w:div w:id="2026442551">
          <w:marLeft w:val="0"/>
          <w:marRight w:val="0"/>
          <w:marTop w:val="0"/>
          <w:marBottom w:val="0"/>
          <w:divBdr>
            <w:top w:val="none" w:sz="0" w:space="0" w:color="auto"/>
            <w:left w:val="none" w:sz="0" w:space="0" w:color="auto"/>
            <w:bottom w:val="none" w:sz="0" w:space="0" w:color="auto"/>
            <w:right w:val="none" w:sz="0" w:space="0" w:color="auto"/>
          </w:divBdr>
          <w:divsChild>
            <w:div w:id="1770663622">
              <w:marLeft w:val="0"/>
              <w:marRight w:val="0"/>
              <w:marTop w:val="0"/>
              <w:marBottom w:val="0"/>
              <w:divBdr>
                <w:top w:val="none" w:sz="0" w:space="0" w:color="auto"/>
                <w:left w:val="none" w:sz="0" w:space="0" w:color="auto"/>
                <w:bottom w:val="none" w:sz="0" w:space="0" w:color="auto"/>
                <w:right w:val="none" w:sz="0" w:space="0" w:color="auto"/>
              </w:divBdr>
              <w:divsChild>
                <w:div w:id="1396589555">
                  <w:marLeft w:val="0"/>
                  <w:marRight w:val="0"/>
                  <w:marTop w:val="0"/>
                  <w:marBottom w:val="0"/>
                  <w:divBdr>
                    <w:top w:val="none" w:sz="0" w:space="0" w:color="auto"/>
                    <w:left w:val="none" w:sz="0" w:space="0" w:color="auto"/>
                    <w:bottom w:val="none" w:sz="0" w:space="0" w:color="auto"/>
                    <w:right w:val="none" w:sz="0" w:space="0" w:color="auto"/>
                  </w:divBdr>
                  <w:divsChild>
                    <w:div w:id="846947761">
                      <w:marLeft w:val="0"/>
                      <w:marRight w:val="0"/>
                      <w:marTop w:val="0"/>
                      <w:marBottom w:val="0"/>
                      <w:divBdr>
                        <w:top w:val="none" w:sz="0" w:space="0" w:color="auto"/>
                        <w:left w:val="none" w:sz="0" w:space="0" w:color="auto"/>
                        <w:bottom w:val="none" w:sz="0" w:space="0" w:color="auto"/>
                        <w:right w:val="none" w:sz="0" w:space="0" w:color="auto"/>
                      </w:divBdr>
                      <w:divsChild>
                        <w:div w:id="1728189519">
                          <w:marLeft w:val="0"/>
                          <w:marRight w:val="0"/>
                          <w:marTop w:val="0"/>
                          <w:marBottom w:val="0"/>
                          <w:divBdr>
                            <w:top w:val="none" w:sz="0" w:space="0" w:color="auto"/>
                            <w:left w:val="none" w:sz="0" w:space="0" w:color="auto"/>
                            <w:bottom w:val="none" w:sz="0" w:space="0" w:color="auto"/>
                            <w:right w:val="none" w:sz="0" w:space="0" w:color="auto"/>
                          </w:divBdr>
                          <w:divsChild>
                            <w:div w:id="852230697">
                              <w:marLeft w:val="0"/>
                              <w:marRight w:val="0"/>
                              <w:marTop w:val="0"/>
                              <w:marBottom w:val="0"/>
                              <w:divBdr>
                                <w:top w:val="none" w:sz="0" w:space="0" w:color="auto"/>
                                <w:left w:val="none" w:sz="0" w:space="0" w:color="auto"/>
                                <w:bottom w:val="none" w:sz="0" w:space="0" w:color="auto"/>
                                <w:right w:val="none" w:sz="0" w:space="0" w:color="auto"/>
                              </w:divBdr>
                              <w:divsChild>
                                <w:div w:id="1288507142">
                                  <w:marLeft w:val="0"/>
                                  <w:marRight w:val="0"/>
                                  <w:marTop w:val="0"/>
                                  <w:marBottom w:val="0"/>
                                  <w:divBdr>
                                    <w:top w:val="none" w:sz="0" w:space="0" w:color="auto"/>
                                    <w:left w:val="none" w:sz="0" w:space="0" w:color="auto"/>
                                    <w:bottom w:val="none" w:sz="0" w:space="0" w:color="auto"/>
                                    <w:right w:val="none" w:sz="0" w:space="0" w:color="auto"/>
                                  </w:divBdr>
                                </w:div>
                                <w:div w:id="4761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956480">
      <w:bodyDiv w:val="1"/>
      <w:marLeft w:val="0"/>
      <w:marRight w:val="0"/>
      <w:marTop w:val="0"/>
      <w:marBottom w:val="0"/>
      <w:divBdr>
        <w:top w:val="none" w:sz="0" w:space="0" w:color="auto"/>
        <w:left w:val="none" w:sz="0" w:space="0" w:color="auto"/>
        <w:bottom w:val="none" w:sz="0" w:space="0" w:color="auto"/>
        <w:right w:val="none" w:sz="0" w:space="0" w:color="auto"/>
      </w:divBdr>
      <w:divsChild>
        <w:div w:id="2014910518">
          <w:marLeft w:val="0"/>
          <w:marRight w:val="0"/>
          <w:marTop w:val="0"/>
          <w:marBottom w:val="0"/>
          <w:divBdr>
            <w:top w:val="none" w:sz="0" w:space="0" w:color="auto"/>
            <w:left w:val="none" w:sz="0" w:space="0" w:color="auto"/>
            <w:bottom w:val="none" w:sz="0" w:space="0" w:color="auto"/>
            <w:right w:val="none" w:sz="0" w:space="0" w:color="auto"/>
          </w:divBdr>
        </w:div>
      </w:divsChild>
    </w:div>
    <w:div w:id="1370686821">
      <w:bodyDiv w:val="1"/>
      <w:marLeft w:val="0"/>
      <w:marRight w:val="0"/>
      <w:marTop w:val="0"/>
      <w:marBottom w:val="0"/>
      <w:divBdr>
        <w:top w:val="none" w:sz="0" w:space="0" w:color="auto"/>
        <w:left w:val="none" w:sz="0" w:space="0" w:color="auto"/>
        <w:bottom w:val="none" w:sz="0" w:space="0" w:color="auto"/>
        <w:right w:val="none" w:sz="0" w:space="0" w:color="auto"/>
      </w:divBdr>
      <w:divsChild>
        <w:div w:id="77219650">
          <w:marLeft w:val="0"/>
          <w:marRight w:val="0"/>
          <w:marTop w:val="0"/>
          <w:marBottom w:val="0"/>
          <w:divBdr>
            <w:top w:val="none" w:sz="0" w:space="0" w:color="auto"/>
            <w:left w:val="none" w:sz="0" w:space="0" w:color="auto"/>
            <w:bottom w:val="none" w:sz="0" w:space="0" w:color="auto"/>
            <w:right w:val="none" w:sz="0" w:space="0" w:color="auto"/>
          </w:divBdr>
          <w:divsChild>
            <w:div w:id="201135499">
              <w:marLeft w:val="0"/>
              <w:marRight w:val="0"/>
              <w:marTop w:val="0"/>
              <w:marBottom w:val="0"/>
              <w:divBdr>
                <w:top w:val="none" w:sz="0" w:space="0" w:color="auto"/>
                <w:left w:val="none" w:sz="0" w:space="0" w:color="auto"/>
                <w:bottom w:val="none" w:sz="0" w:space="0" w:color="auto"/>
                <w:right w:val="none" w:sz="0" w:space="0" w:color="auto"/>
              </w:divBdr>
              <w:divsChild>
                <w:div w:id="706951939">
                  <w:marLeft w:val="0"/>
                  <w:marRight w:val="0"/>
                  <w:marTop w:val="0"/>
                  <w:marBottom w:val="0"/>
                  <w:divBdr>
                    <w:top w:val="none" w:sz="0" w:space="0" w:color="auto"/>
                    <w:left w:val="none" w:sz="0" w:space="0" w:color="auto"/>
                    <w:bottom w:val="none" w:sz="0" w:space="0" w:color="auto"/>
                    <w:right w:val="none" w:sz="0" w:space="0" w:color="auto"/>
                  </w:divBdr>
                  <w:divsChild>
                    <w:div w:id="983630756">
                      <w:marLeft w:val="0"/>
                      <w:marRight w:val="0"/>
                      <w:marTop w:val="0"/>
                      <w:marBottom w:val="0"/>
                      <w:divBdr>
                        <w:top w:val="none" w:sz="0" w:space="0" w:color="auto"/>
                        <w:left w:val="none" w:sz="0" w:space="0" w:color="auto"/>
                        <w:bottom w:val="none" w:sz="0" w:space="0" w:color="auto"/>
                        <w:right w:val="none" w:sz="0" w:space="0" w:color="auto"/>
                      </w:divBdr>
                      <w:divsChild>
                        <w:div w:id="302347177">
                          <w:marLeft w:val="0"/>
                          <w:marRight w:val="0"/>
                          <w:marTop w:val="0"/>
                          <w:marBottom w:val="0"/>
                          <w:divBdr>
                            <w:top w:val="none" w:sz="0" w:space="0" w:color="auto"/>
                            <w:left w:val="none" w:sz="0" w:space="0" w:color="auto"/>
                            <w:bottom w:val="none" w:sz="0" w:space="0" w:color="auto"/>
                            <w:right w:val="none" w:sz="0" w:space="0" w:color="auto"/>
                          </w:divBdr>
                          <w:divsChild>
                            <w:div w:id="1702584254">
                              <w:marLeft w:val="0"/>
                              <w:marRight w:val="0"/>
                              <w:marTop w:val="0"/>
                              <w:marBottom w:val="0"/>
                              <w:divBdr>
                                <w:top w:val="none" w:sz="0" w:space="0" w:color="auto"/>
                                <w:left w:val="none" w:sz="0" w:space="0" w:color="auto"/>
                                <w:bottom w:val="none" w:sz="0" w:space="0" w:color="auto"/>
                                <w:right w:val="none" w:sz="0" w:space="0" w:color="auto"/>
                              </w:divBdr>
                              <w:divsChild>
                                <w:div w:id="531453800">
                                  <w:marLeft w:val="0"/>
                                  <w:marRight w:val="0"/>
                                  <w:marTop w:val="0"/>
                                  <w:marBottom w:val="0"/>
                                  <w:divBdr>
                                    <w:top w:val="none" w:sz="0" w:space="0" w:color="auto"/>
                                    <w:left w:val="none" w:sz="0" w:space="0" w:color="auto"/>
                                    <w:bottom w:val="none" w:sz="0" w:space="0" w:color="auto"/>
                                    <w:right w:val="none" w:sz="0" w:space="0" w:color="auto"/>
                                  </w:divBdr>
                                </w:div>
                                <w:div w:id="1910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344227">
      <w:bodyDiv w:val="1"/>
      <w:marLeft w:val="0"/>
      <w:marRight w:val="0"/>
      <w:marTop w:val="0"/>
      <w:marBottom w:val="0"/>
      <w:divBdr>
        <w:top w:val="none" w:sz="0" w:space="0" w:color="auto"/>
        <w:left w:val="none" w:sz="0" w:space="0" w:color="auto"/>
        <w:bottom w:val="none" w:sz="0" w:space="0" w:color="auto"/>
        <w:right w:val="none" w:sz="0" w:space="0" w:color="auto"/>
      </w:divBdr>
      <w:divsChild>
        <w:div w:id="1674333949">
          <w:marLeft w:val="0"/>
          <w:marRight w:val="0"/>
          <w:marTop w:val="0"/>
          <w:marBottom w:val="0"/>
          <w:divBdr>
            <w:top w:val="none" w:sz="0" w:space="0" w:color="auto"/>
            <w:left w:val="none" w:sz="0" w:space="0" w:color="auto"/>
            <w:bottom w:val="none" w:sz="0" w:space="0" w:color="auto"/>
            <w:right w:val="none" w:sz="0" w:space="0" w:color="auto"/>
          </w:divBdr>
          <w:divsChild>
            <w:div w:id="1132362763">
              <w:marLeft w:val="0"/>
              <w:marRight w:val="0"/>
              <w:marTop w:val="0"/>
              <w:marBottom w:val="0"/>
              <w:divBdr>
                <w:top w:val="none" w:sz="0" w:space="0" w:color="auto"/>
                <w:left w:val="none" w:sz="0" w:space="0" w:color="auto"/>
                <w:bottom w:val="none" w:sz="0" w:space="0" w:color="auto"/>
                <w:right w:val="none" w:sz="0" w:space="0" w:color="auto"/>
              </w:divBdr>
              <w:divsChild>
                <w:div w:id="512183817">
                  <w:marLeft w:val="0"/>
                  <w:marRight w:val="0"/>
                  <w:marTop w:val="0"/>
                  <w:marBottom w:val="0"/>
                  <w:divBdr>
                    <w:top w:val="none" w:sz="0" w:space="0" w:color="auto"/>
                    <w:left w:val="none" w:sz="0" w:space="0" w:color="auto"/>
                    <w:bottom w:val="none" w:sz="0" w:space="0" w:color="auto"/>
                    <w:right w:val="none" w:sz="0" w:space="0" w:color="auto"/>
                  </w:divBdr>
                  <w:divsChild>
                    <w:div w:id="1929268173">
                      <w:marLeft w:val="0"/>
                      <w:marRight w:val="0"/>
                      <w:marTop w:val="0"/>
                      <w:marBottom w:val="0"/>
                      <w:divBdr>
                        <w:top w:val="none" w:sz="0" w:space="0" w:color="auto"/>
                        <w:left w:val="none" w:sz="0" w:space="0" w:color="auto"/>
                        <w:bottom w:val="none" w:sz="0" w:space="0" w:color="auto"/>
                        <w:right w:val="none" w:sz="0" w:space="0" w:color="auto"/>
                      </w:divBdr>
                      <w:divsChild>
                        <w:div w:id="1198931492">
                          <w:marLeft w:val="0"/>
                          <w:marRight w:val="0"/>
                          <w:marTop w:val="0"/>
                          <w:marBottom w:val="0"/>
                          <w:divBdr>
                            <w:top w:val="none" w:sz="0" w:space="0" w:color="auto"/>
                            <w:left w:val="none" w:sz="0" w:space="0" w:color="auto"/>
                            <w:bottom w:val="none" w:sz="0" w:space="0" w:color="auto"/>
                            <w:right w:val="none" w:sz="0" w:space="0" w:color="auto"/>
                          </w:divBdr>
                          <w:divsChild>
                            <w:div w:id="1210605343">
                              <w:marLeft w:val="0"/>
                              <w:marRight w:val="0"/>
                              <w:marTop w:val="0"/>
                              <w:marBottom w:val="0"/>
                              <w:divBdr>
                                <w:top w:val="none" w:sz="0" w:space="0" w:color="auto"/>
                                <w:left w:val="none" w:sz="0" w:space="0" w:color="auto"/>
                                <w:bottom w:val="none" w:sz="0" w:space="0" w:color="auto"/>
                                <w:right w:val="none" w:sz="0" w:space="0" w:color="auto"/>
                              </w:divBdr>
                              <w:divsChild>
                                <w:div w:id="460925409">
                                  <w:marLeft w:val="0"/>
                                  <w:marRight w:val="0"/>
                                  <w:marTop w:val="0"/>
                                  <w:marBottom w:val="0"/>
                                  <w:divBdr>
                                    <w:top w:val="none" w:sz="0" w:space="0" w:color="auto"/>
                                    <w:left w:val="none" w:sz="0" w:space="0" w:color="auto"/>
                                    <w:bottom w:val="none" w:sz="0" w:space="0" w:color="auto"/>
                                    <w:right w:val="none" w:sz="0" w:space="0" w:color="auto"/>
                                  </w:divBdr>
                                </w:div>
                                <w:div w:id="170466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662235">
      <w:bodyDiv w:val="1"/>
      <w:marLeft w:val="0"/>
      <w:marRight w:val="0"/>
      <w:marTop w:val="0"/>
      <w:marBottom w:val="0"/>
      <w:divBdr>
        <w:top w:val="none" w:sz="0" w:space="0" w:color="auto"/>
        <w:left w:val="none" w:sz="0" w:space="0" w:color="auto"/>
        <w:bottom w:val="none" w:sz="0" w:space="0" w:color="auto"/>
        <w:right w:val="none" w:sz="0" w:space="0" w:color="auto"/>
      </w:divBdr>
      <w:divsChild>
        <w:div w:id="1481771568">
          <w:marLeft w:val="0"/>
          <w:marRight w:val="0"/>
          <w:marTop w:val="0"/>
          <w:marBottom w:val="0"/>
          <w:divBdr>
            <w:top w:val="none" w:sz="0" w:space="0" w:color="auto"/>
            <w:left w:val="none" w:sz="0" w:space="0" w:color="auto"/>
            <w:bottom w:val="none" w:sz="0" w:space="0" w:color="auto"/>
            <w:right w:val="none" w:sz="0" w:space="0" w:color="auto"/>
          </w:divBdr>
          <w:divsChild>
            <w:div w:id="1625503173">
              <w:marLeft w:val="0"/>
              <w:marRight w:val="0"/>
              <w:marTop w:val="0"/>
              <w:marBottom w:val="0"/>
              <w:divBdr>
                <w:top w:val="none" w:sz="0" w:space="0" w:color="auto"/>
                <w:left w:val="none" w:sz="0" w:space="0" w:color="auto"/>
                <w:bottom w:val="none" w:sz="0" w:space="0" w:color="auto"/>
                <w:right w:val="none" w:sz="0" w:space="0" w:color="auto"/>
              </w:divBdr>
              <w:divsChild>
                <w:div w:id="1454668227">
                  <w:marLeft w:val="0"/>
                  <w:marRight w:val="0"/>
                  <w:marTop w:val="0"/>
                  <w:marBottom w:val="0"/>
                  <w:divBdr>
                    <w:top w:val="none" w:sz="0" w:space="0" w:color="auto"/>
                    <w:left w:val="none" w:sz="0" w:space="0" w:color="auto"/>
                    <w:bottom w:val="none" w:sz="0" w:space="0" w:color="auto"/>
                    <w:right w:val="none" w:sz="0" w:space="0" w:color="auto"/>
                  </w:divBdr>
                  <w:divsChild>
                    <w:div w:id="1393456672">
                      <w:marLeft w:val="0"/>
                      <w:marRight w:val="0"/>
                      <w:marTop w:val="0"/>
                      <w:marBottom w:val="0"/>
                      <w:divBdr>
                        <w:top w:val="none" w:sz="0" w:space="0" w:color="auto"/>
                        <w:left w:val="none" w:sz="0" w:space="0" w:color="auto"/>
                        <w:bottom w:val="none" w:sz="0" w:space="0" w:color="auto"/>
                        <w:right w:val="none" w:sz="0" w:space="0" w:color="auto"/>
                      </w:divBdr>
                      <w:divsChild>
                        <w:div w:id="2111512804">
                          <w:marLeft w:val="0"/>
                          <w:marRight w:val="0"/>
                          <w:marTop w:val="0"/>
                          <w:marBottom w:val="0"/>
                          <w:divBdr>
                            <w:top w:val="none" w:sz="0" w:space="0" w:color="auto"/>
                            <w:left w:val="none" w:sz="0" w:space="0" w:color="auto"/>
                            <w:bottom w:val="none" w:sz="0" w:space="0" w:color="auto"/>
                            <w:right w:val="none" w:sz="0" w:space="0" w:color="auto"/>
                          </w:divBdr>
                          <w:divsChild>
                            <w:div w:id="39135969">
                              <w:marLeft w:val="0"/>
                              <w:marRight w:val="0"/>
                              <w:marTop w:val="0"/>
                              <w:marBottom w:val="0"/>
                              <w:divBdr>
                                <w:top w:val="none" w:sz="0" w:space="0" w:color="auto"/>
                                <w:left w:val="none" w:sz="0" w:space="0" w:color="auto"/>
                                <w:bottom w:val="none" w:sz="0" w:space="0" w:color="auto"/>
                                <w:right w:val="none" w:sz="0" w:space="0" w:color="auto"/>
                              </w:divBdr>
                              <w:divsChild>
                                <w:div w:id="443962479">
                                  <w:marLeft w:val="0"/>
                                  <w:marRight w:val="0"/>
                                  <w:marTop w:val="0"/>
                                  <w:marBottom w:val="0"/>
                                  <w:divBdr>
                                    <w:top w:val="none" w:sz="0" w:space="0" w:color="auto"/>
                                    <w:left w:val="none" w:sz="0" w:space="0" w:color="auto"/>
                                    <w:bottom w:val="none" w:sz="0" w:space="0" w:color="auto"/>
                                    <w:right w:val="none" w:sz="0" w:space="0" w:color="auto"/>
                                  </w:divBdr>
                                </w:div>
                                <w:div w:id="17565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650704">
      <w:bodyDiv w:val="1"/>
      <w:marLeft w:val="0"/>
      <w:marRight w:val="0"/>
      <w:marTop w:val="0"/>
      <w:marBottom w:val="0"/>
      <w:divBdr>
        <w:top w:val="none" w:sz="0" w:space="0" w:color="auto"/>
        <w:left w:val="none" w:sz="0" w:space="0" w:color="auto"/>
        <w:bottom w:val="none" w:sz="0" w:space="0" w:color="auto"/>
        <w:right w:val="none" w:sz="0" w:space="0" w:color="auto"/>
      </w:divBdr>
    </w:div>
    <w:div w:id="1752045836">
      <w:bodyDiv w:val="1"/>
      <w:marLeft w:val="0"/>
      <w:marRight w:val="0"/>
      <w:marTop w:val="0"/>
      <w:marBottom w:val="0"/>
      <w:divBdr>
        <w:top w:val="none" w:sz="0" w:space="0" w:color="auto"/>
        <w:left w:val="none" w:sz="0" w:space="0" w:color="auto"/>
        <w:bottom w:val="none" w:sz="0" w:space="0" w:color="auto"/>
        <w:right w:val="none" w:sz="0" w:space="0" w:color="auto"/>
      </w:divBdr>
    </w:div>
    <w:div w:id="1976640060">
      <w:bodyDiv w:val="1"/>
      <w:marLeft w:val="0"/>
      <w:marRight w:val="0"/>
      <w:marTop w:val="0"/>
      <w:marBottom w:val="0"/>
      <w:divBdr>
        <w:top w:val="none" w:sz="0" w:space="0" w:color="auto"/>
        <w:left w:val="none" w:sz="0" w:space="0" w:color="auto"/>
        <w:bottom w:val="none" w:sz="0" w:space="0" w:color="auto"/>
        <w:right w:val="none" w:sz="0" w:space="0" w:color="auto"/>
      </w:divBdr>
      <w:divsChild>
        <w:div w:id="1404911784">
          <w:marLeft w:val="0"/>
          <w:marRight w:val="0"/>
          <w:marTop w:val="0"/>
          <w:marBottom w:val="0"/>
          <w:divBdr>
            <w:top w:val="none" w:sz="0" w:space="0" w:color="auto"/>
            <w:left w:val="none" w:sz="0" w:space="0" w:color="auto"/>
            <w:bottom w:val="none" w:sz="0" w:space="0" w:color="auto"/>
            <w:right w:val="none" w:sz="0" w:space="0" w:color="auto"/>
          </w:divBdr>
          <w:divsChild>
            <w:div w:id="1421873382">
              <w:marLeft w:val="0"/>
              <w:marRight w:val="0"/>
              <w:marTop w:val="0"/>
              <w:marBottom w:val="0"/>
              <w:divBdr>
                <w:top w:val="none" w:sz="0" w:space="0" w:color="auto"/>
                <w:left w:val="none" w:sz="0" w:space="0" w:color="auto"/>
                <w:bottom w:val="none" w:sz="0" w:space="0" w:color="auto"/>
                <w:right w:val="none" w:sz="0" w:space="0" w:color="auto"/>
              </w:divBdr>
              <w:divsChild>
                <w:div w:id="2070372764">
                  <w:marLeft w:val="0"/>
                  <w:marRight w:val="0"/>
                  <w:marTop w:val="0"/>
                  <w:marBottom w:val="0"/>
                  <w:divBdr>
                    <w:top w:val="none" w:sz="0" w:space="0" w:color="auto"/>
                    <w:left w:val="none" w:sz="0" w:space="0" w:color="auto"/>
                    <w:bottom w:val="none" w:sz="0" w:space="0" w:color="auto"/>
                    <w:right w:val="none" w:sz="0" w:space="0" w:color="auto"/>
                  </w:divBdr>
                  <w:divsChild>
                    <w:div w:id="833225988">
                      <w:marLeft w:val="0"/>
                      <w:marRight w:val="0"/>
                      <w:marTop w:val="0"/>
                      <w:marBottom w:val="0"/>
                      <w:divBdr>
                        <w:top w:val="none" w:sz="0" w:space="0" w:color="auto"/>
                        <w:left w:val="none" w:sz="0" w:space="0" w:color="auto"/>
                        <w:bottom w:val="none" w:sz="0" w:space="0" w:color="auto"/>
                        <w:right w:val="none" w:sz="0" w:space="0" w:color="auto"/>
                      </w:divBdr>
                      <w:divsChild>
                        <w:div w:id="1286152929">
                          <w:marLeft w:val="0"/>
                          <w:marRight w:val="0"/>
                          <w:marTop w:val="0"/>
                          <w:marBottom w:val="0"/>
                          <w:divBdr>
                            <w:top w:val="none" w:sz="0" w:space="0" w:color="auto"/>
                            <w:left w:val="none" w:sz="0" w:space="0" w:color="auto"/>
                            <w:bottom w:val="none" w:sz="0" w:space="0" w:color="auto"/>
                            <w:right w:val="none" w:sz="0" w:space="0" w:color="auto"/>
                          </w:divBdr>
                          <w:divsChild>
                            <w:div w:id="2038386809">
                              <w:marLeft w:val="0"/>
                              <w:marRight w:val="0"/>
                              <w:marTop w:val="0"/>
                              <w:marBottom w:val="0"/>
                              <w:divBdr>
                                <w:top w:val="none" w:sz="0" w:space="0" w:color="auto"/>
                                <w:left w:val="none" w:sz="0" w:space="0" w:color="auto"/>
                                <w:bottom w:val="none" w:sz="0" w:space="0" w:color="auto"/>
                                <w:right w:val="none" w:sz="0" w:space="0" w:color="auto"/>
                              </w:divBdr>
                              <w:divsChild>
                                <w:div w:id="813714359">
                                  <w:marLeft w:val="0"/>
                                  <w:marRight w:val="0"/>
                                  <w:marTop w:val="0"/>
                                  <w:marBottom w:val="0"/>
                                  <w:divBdr>
                                    <w:top w:val="none" w:sz="0" w:space="0" w:color="auto"/>
                                    <w:left w:val="none" w:sz="0" w:space="0" w:color="auto"/>
                                    <w:bottom w:val="none" w:sz="0" w:space="0" w:color="auto"/>
                                    <w:right w:val="none" w:sz="0" w:space="0" w:color="auto"/>
                                  </w:divBdr>
                                </w:div>
                                <w:div w:id="1110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control" Target="activeX/activeX42.xml"/><Relationship Id="rId50" Type="http://schemas.openxmlformats.org/officeDocument/2006/relationships/control" Target="activeX/activeX45.xml"/><Relationship Id="rId55" Type="http://schemas.openxmlformats.org/officeDocument/2006/relationships/control" Target="activeX/activeX50.xml"/><Relationship Id="rId63" Type="http://schemas.openxmlformats.org/officeDocument/2006/relationships/image" Target="media/image2.wmf"/><Relationship Id="rId68" Type="http://schemas.openxmlformats.org/officeDocument/2006/relationships/theme" Target="theme/theme1.xml"/><Relationship Id="rId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control" Target="activeX/activeX11.xml"/><Relationship Id="rId29" Type="http://schemas.openxmlformats.org/officeDocument/2006/relationships/control" Target="activeX/activeX24.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8.xml"/><Relationship Id="rId58" Type="http://schemas.openxmlformats.org/officeDocument/2006/relationships/control" Target="activeX/activeX53.xml"/><Relationship Id="rId66" Type="http://schemas.openxmlformats.org/officeDocument/2006/relationships/control" Target="activeX/activeX60.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61" Type="http://schemas.openxmlformats.org/officeDocument/2006/relationships/control" Target="activeX/activeX56.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59.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1.xml"/><Relationship Id="rId64" Type="http://schemas.openxmlformats.org/officeDocument/2006/relationships/control" Target="activeX/activeX58.xml"/><Relationship Id="rId8" Type="http://schemas.openxmlformats.org/officeDocument/2006/relationships/control" Target="activeX/activeX3.xml"/><Relationship Id="rId51" Type="http://schemas.openxmlformats.org/officeDocument/2006/relationships/control" Target="activeX/activeX46.xm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4.xml"/><Relationship Id="rId67" Type="http://schemas.openxmlformats.org/officeDocument/2006/relationships/fontTable" Target="fontTable.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control" Target="activeX/activeX5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1980</Words>
  <Characters>11290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dc:creator>
  <cp:keywords/>
  <dc:description/>
  <cp:lastModifiedBy>Pritam</cp:lastModifiedBy>
  <cp:revision>1</cp:revision>
  <dcterms:created xsi:type="dcterms:W3CDTF">2010-12-22T14:03:00Z</dcterms:created>
  <dcterms:modified xsi:type="dcterms:W3CDTF">2010-12-22T15:01:00Z</dcterms:modified>
</cp:coreProperties>
</file>