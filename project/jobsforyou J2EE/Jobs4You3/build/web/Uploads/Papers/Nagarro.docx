
<file path=[Content_Types].xml><?xml version="1.0" encoding="utf-8"?>
<Types xmlns="http://schemas.openxmlformats.org/package/2006/content-types">
  <Default Extension="bin" ContentType="application/vnd.ms-office.activeX"/>
  <Default Extension="wmf" ContentType="image/x-wmf"/>
  <Default Extension="jpeg" ContentType="image/jpeg"/>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DFE" w:rsidRPr="00D12DFE" w:rsidRDefault="00D12DFE" w:rsidP="00D12DFE">
      <w:pPr>
        <w:shd w:val="clear" w:color="auto" w:fill="3366EE"/>
        <w:rPr>
          <w:rFonts w:ascii="Verdana" w:hAnsi="Verdana"/>
          <w:color w:val="000000"/>
          <w:sz w:val="17"/>
          <w:szCs w:val="17"/>
        </w:rPr>
      </w:pPr>
      <w:r w:rsidRPr="00D12DFE">
        <w:rPr>
          <w:rFonts w:ascii="Verdana" w:hAnsi="Verdana"/>
          <w:color w:val="252525"/>
          <w:sz w:val="17"/>
          <w:szCs w:val="17"/>
        </w:rPr>
        <w:fldChar w:fldCharType="begin"/>
      </w:r>
      <w:r w:rsidRPr="00D12DFE">
        <w:rPr>
          <w:rFonts w:ascii="Verdana" w:hAnsi="Verdana"/>
          <w:color w:val="252525"/>
          <w:sz w:val="17"/>
          <w:szCs w:val="17"/>
        </w:rPr>
        <w:instrText xml:space="preserve"> HYPERLINK "http://fw.freshersworld.com/signup/signup.htm" </w:instrText>
      </w:r>
      <w:r w:rsidRPr="00D12DFE">
        <w:rPr>
          <w:rFonts w:ascii="Verdana" w:hAnsi="Verdana"/>
          <w:color w:val="252525"/>
          <w:sz w:val="17"/>
          <w:szCs w:val="17"/>
        </w:rPr>
        <w:fldChar w:fldCharType="separate"/>
      </w:r>
    </w:p>
    <w:p w:rsidR="00D12DFE" w:rsidRPr="00D12DFE" w:rsidRDefault="00D12DFE" w:rsidP="00D12DFE">
      <w:pPr>
        <w:shd w:val="clear" w:color="auto" w:fill="3366EE"/>
        <w:rPr>
          <w:b/>
          <w:bCs/>
          <w:color w:val="FFFFFF"/>
          <w:sz w:val="15"/>
          <w:szCs w:val="15"/>
        </w:rPr>
      </w:pPr>
      <w:r w:rsidRPr="00D12DFE">
        <w:rPr>
          <w:rFonts w:ascii="Verdana" w:hAnsi="Verdana"/>
          <w:b/>
          <w:bCs/>
          <w:color w:val="FFFFFF"/>
          <w:sz w:val="15"/>
          <w:szCs w:val="15"/>
        </w:rPr>
        <w:t> SignUP  </w:t>
      </w:r>
    </w:p>
    <w:p w:rsidR="00D12DFE" w:rsidRPr="00D12DFE" w:rsidRDefault="00D12DFE" w:rsidP="00D12DFE">
      <w:pPr>
        <w:shd w:val="clear" w:color="auto" w:fill="3366EE"/>
        <w:rPr>
          <w:rFonts w:ascii="Verdana" w:hAnsi="Verdana"/>
          <w:color w:val="252525"/>
          <w:sz w:val="17"/>
          <w:szCs w:val="17"/>
        </w:rPr>
      </w:pPr>
      <w:r w:rsidRPr="00D12DFE">
        <w:rPr>
          <w:rFonts w:ascii="Verdana" w:hAnsi="Verdana"/>
          <w:color w:val="252525"/>
          <w:sz w:val="17"/>
          <w:szCs w:val="17"/>
        </w:rPr>
        <w:fldChar w:fldCharType="end"/>
      </w:r>
    </w:p>
    <w:p w:rsidR="00D12DFE" w:rsidRPr="00D12DFE" w:rsidRDefault="00D12DFE" w:rsidP="00D12DFE">
      <w:pPr>
        <w:shd w:val="clear" w:color="auto" w:fill="3366EE"/>
        <w:rPr>
          <w:color w:val="000000"/>
        </w:rPr>
      </w:pPr>
      <w:r w:rsidRPr="00D12DFE">
        <w:rPr>
          <w:rFonts w:ascii="Verdana" w:hAnsi="Verdana"/>
          <w:color w:val="252525"/>
          <w:sz w:val="17"/>
          <w:szCs w:val="17"/>
        </w:rPr>
        <w:fldChar w:fldCharType="begin"/>
      </w:r>
      <w:r w:rsidRPr="00D12DFE">
        <w:rPr>
          <w:rFonts w:ascii="Verdana" w:hAnsi="Verdana"/>
          <w:color w:val="252525"/>
          <w:sz w:val="17"/>
          <w:szCs w:val="17"/>
        </w:rPr>
        <w:instrText xml:space="preserve"> HYPERLINK "http://fw.freshersworld.com/jobs/hotjobs.asp" </w:instrText>
      </w:r>
      <w:r w:rsidRPr="00D12DFE">
        <w:rPr>
          <w:rFonts w:ascii="Verdana" w:hAnsi="Verdana"/>
          <w:color w:val="252525"/>
          <w:sz w:val="17"/>
          <w:szCs w:val="17"/>
        </w:rPr>
        <w:fldChar w:fldCharType="separate"/>
      </w:r>
    </w:p>
    <w:p w:rsidR="00D12DFE" w:rsidRPr="00D12DFE" w:rsidRDefault="00D12DFE" w:rsidP="00D12DFE">
      <w:pPr>
        <w:shd w:val="clear" w:color="auto" w:fill="3366EE"/>
        <w:rPr>
          <w:b/>
          <w:bCs/>
          <w:color w:val="FFFFFF"/>
          <w:sz w:val="15"/>
          <w:szCs w:val="15"/>
        </w:rPr>
      </w:pPr>
      <w:r w:rsidRPr="00D12DFE">
        <w:rPr>
          <w:rFonts w:ascii="Verdana" w:hAnsi="Verdana"/>
          <w:b/>
          <w:bCs/>
          <w:color w:val="FFFFFF"/>
          <w:sz w:val="15"/>
          <w:szCs w:val="15"/>
        </w:rPr>
        <w:t>  Hot Jobs  </w:t>
      </w:r>
    </w:p>
    <w:p w:rsidR="00D12DFE" w:rsidRPr="00D12DFE" w:rsidRDefault="00D12DFE" w:rsidP="00D12DFE">
      <w:pPr>
        <w:shd w:val="clear" w:color="auto" w:fill="3366EE"/>
        <w:rPr>
          <w:rFonts w:ascii="Verdana" w:hAnsi="Verdana"/>
          <w:color w:val="252525"/>
          <w:sz w:val="17"/>
          <w:szCs w:val="17"/>
        </w:rPr>
      </w:pPr>
      <w:r w:rsidRPr="00D12DFE">
        <w:rPr>
          <w:rFonts w:ascii="Verdana" w:hAnsi="Verdana"/>
          <w:color w:val="252525"/>
          <w:sz w:val="17"/>
          <w:szCs w:val="17"/>
        </w:rPr>
        <w:fldChar w:fldCharType="end"/>
      </w:r>
    </w:p>
    <w:p w:rsidR="00D12DFE" w:rsidRPr="00D12DFE" w:rsidRDefault="00D12DFE" w:rsidP="00D12DFE">
      <w:pPr>
        <w:shd w:val="clear" w:color="auto" w:fill="3366EE"/>
        <w:rPr>
          <w:color w:val="000000"/>
        </w:rPr>
      </w:pPr>
      <w:r w:rsidRPr="00D12DFE">
        <w:rPr>
          <w:rFonts w:ascii="Verdana" w:hAnsi="Verdana"/>
          <w:color w:val="252525"/>
          <w:sz w:val="17"/>
          <w:szCs w:val="17"/>
        </w:rPr>
        <w:fldChar w:fldCharType="begin"/>
      </w:r>
      <w:r w:rsidRPr="00D12DFE">
        <w:rPr>
          <w:rFonts w:ascii="Verdana" w:hAnsi="Verdana"/>
          <w:color w:val="252525"/>
          <w:sz w:val="17"/>
          <w:szCs w:val="17"/>
        </w:rPr>
        <w:instrText xml:space="preserve"> HYPERLINK "http://fw.freshersworld.com/papers/papers.htm" </w:instrText>
      </w:r>
      <w:r w:rsidRPr="00D12DFE">
        <w:rPr>
          <w:rFonts w:ascii="Verdana" w:hAnsi="Verdana"/>
          <w:color w:val="252525"/>
          <w:sz w:val="17"/>
          <w:szCs w:val="17"/>
        </w:rPr>
        <w:fldChar w:fldCharType="separate"/>
      </w:r>
    </w:p>
    <w:p w:rsidR="00D12DFE" w:rsidRPr="00D12DFE" w:rsidRDefault="00D12DFE" w:rsidP="00D12DFE">
      <w:pPr>
        <w:shd w:val="clear" w:color="auto" w:fill="3366EE"/>
        <w:rPr>
          <w:b/>
          <w:bCs/>
          <w:color w:val="FFFFFF"/>
          <w:sz w:val="15"/>
          <w:szCs w:val="15"/>
        </w:rPr>
      </w:pPr>
      <w:r w:rsidRPr="00D12DFE">
        <w:rPr>
          <w:rFonts w:ascii="Verdana" w:hAnsi="Verdana"/>
          <w:b/>
          <w:bCs/>
          <w:color w:val="FFFFFF"/>
          <w:sz w:val="15"/>
          <w:szCs w:val="15"/>
        </w:rPr>
        <w:t>  Placement Papers   </w:t>
      </w:r>
    </w:p>
    <w:p w:rsidR="00D12DFE" w:rsidRPr="00D12DFE" w:rsidRDefault="00D12DFE" w:rsidP="00D12DFE">
      <w:pPr>
        <w:shd w:val="clear" w:color="auto" w:fill="3366EE"/>
        <w:rPr>
          <w:rFonts w:ascii="Verdana" w:hAnsi="Verdana"/>
          <w:color w:val="252525"/>
          <w:sz w:val="17"/>
          <w:szCs w:val="17"/>
        </w:rPr>
      </w:pPr>
      <w:r w:rsidRPr="00D12DFE">
        <w:rPr>
          <w:rFonts w:ascii="Verdana" w:hAnsi="Verdana"/>
          <w:color w:val="252525"/>
          <w:sz w:val="17"/>
          <w:szCs w:val="17"/>
        </w:rPr>
        <w:fldChar w:fldCharType="end"/>
      </w:r>
    </w:p>
    <w:p w:rsidR="00D12DFE" w:rsidRPr="00D12DFE" w:rsidRDefault="00D12DFE" w:rsidP="00D12DFE">
      <w:pPr>
        <w:shd w:val="clear" w:color="auto" w:fill="3366EE"/>
        <w:rPr>
          <w:color w:val="000000"/>
        </w:rPr>
      </w:pPr>
      <w:r w:rsidRPr="00D12DFE">
        <w:rPr>
          <w:rFonts w:ascii="Verdana" w:hAnsi="Verdana"/>
          <w:color w:val="252525"/>
          <w:sz w:val="17"/>
          <w:szCs w:val="17"/>
        </w:rPr>
        <w:fldChar w:fldCharType="begin"/>
      </w:r>
      <w:r w:rsidRPr="00D12DFE">
        <w:rPr>
          <w:rFonts w:ascii="Verdana" w:hAnsi="Verdana"/>
          <w:color w:val="252525"/>
          <w:sz w:val="17"/>
          <w:szCs w:val="17"/>
        </w:rPr>
        <w:instrText xml:space="preserve"> HYPERLINK "http://fw.freshersworld.com/careers/careers.htm" </w:instrText>
      </w:r>
      <w:r w:rsidRPr="00D12DFE">
        <w:rPr>
          <w:rFonts w:ascii="Verdana" w:hAnsi="Verdana"/>
          <w:color w:val="252525"/>
          <w:sz w:val="17"/>
          <w:szCs w:val="17"/>
        </w:rPr>
        <w:fldChar w:fldCharType="separate"/>
      </w:r>
    </w:p>
    <w:p w:rsidR="00D12DFE" w:rsidRPr="00D12DFE" w:rsidRDefault="00D12DFE" w:rsidP="00D12DFE">
      <w:pPr>
        <w:shd w:val="clear" w:color="auto" w:fill="3366EE"/>
        <w:rPr>
          <w:b/>
          <w:bCs/>
          <w:color w:val="FFFFFF"/>
          <w:sz w:val="15"/>
          <w:szCs w:val="15"/>
        </w:rPr>
      </w:pPr>
      <w:r w:rsidRPr="00D12DFE">
        <w:rPr>
          <w:rFonts w:ascii="Verdana" w:hAnsi="Verdana"/>
          <w:b/>
          <w:bCs/>
          <w:color w:val="FFFFFF"/>
          <w:sz w:val="15"/>
          <w:szCs w:val="15"/>
        </w:rPr>
        <w:t>  Careers   </w:t>
      </w:r>
    </w:p>
    <w:p w:rsidR="00D12DFE" w:rsidRPr="00D12DFE" w:rsidRDefault="00D12DFE" w:rsidP="00D12DFE">
      <w:pPr>
        <w:shd w:val="clear" w:color="auto" w:fill="3366EE"/>
        <w:rPr>
          <w:rFonts w:ascii="Verdana" w:hAnsi="Verdana"/>
          <w:color w:val="252525"/>
          <w:sz w:val="17"/>
          <w:szCs w:val="17"/>
        </w:rPr>
      </w:pPr>
      <w:r w:rsidRPr="00D12DFE">
        <w:rPr>
          <w:rFonts w:ascii="Verdana" w:hAnsi="Verdana"/>
          <w:color w:val="252525"/>
          <w:sz w:val="17"/>
          <w:szCs w:val="17"/>
        </w:rPr>
        <w:fldChar w:fldCharType="end"/>
      </w:r>
    </w:p>
    <w:p w:rsidR="00D12DFE" w:rsidRPr="00D12DFE" w:rsidRDefault="00D12DFE" w:rsidP="00D12DFE">
      <w:pPr>
        <w:shd w:val="clear" w:color="auto" w:fill="3366EE"/>
        <w:rPr>
          <w:color w:val="000000"/>
        </w:rPr>
      </w:pPr>
      <w:r w:rsidRPr="00D12DFE">
        <w:rPr>
          <w:rFonts w:ascii="Verdana" w:hAnsi="Verdana"/>
          <w:color w:val="252525"/>
          <w:sz w:val="17"/>
          <w:szCs w:val="17"/>
        </w:rPr>
        <w:fldChar w:fldCharType="begin"/>
      </w:r>
      <w:r w:rsidRPr="00D12DFE">
        <w:rPr>
          <w:rFonts w:ascii="Verdana" w:hAnsi="Verdana"/>
          <w:color w:val="252525"/>
          <w:sz w:val="17"/>
          <w:szCs w:val="17"/>
        </w:rPr>
        <w:instrText xml:space="preserve"> HYPERLINK "http://fw.freshersworld.com/campus/campus.htm" </w:instrText>
      </w:r>
      <w:r w:rsidRPr="00D12DFE">
        <w:rPr>
          <w:rFonts w:ascii="Verdana" w:hAnsi="Verdana"/>
          <w:color w:val="252525"/>
          <w:sz w:val="17"/>
          <w:szCs w:val="17"/>
        </w:rPr>
        <w:fldChar w:fldCharType="separate"/>
      </w:r>
    </w:p>
    <w:p w:rsidR="00D12DFE" w:rsidRPr="00D12DFE" w:rsidRDefault="00D12DFE" w:rsidP="00D12DFE">
      <w:pPr>
        <w:shd w:val="clear" w:color="auto" w:fill="3366EE"/>
        <w:rPr>
          <w:b/>
          <w:bCs/>
          <w:color w:val="FFFFFF"/>
          <w:sz w:val="15"/>
          <w:szCs w:val="15"/>
        </w:rPr>
      </w:pPr>
      <w:r w:rsidRPr="00D12DFE">
        <w:rPr>
          <w:rFonts w:ascii="Verdana" w:hAnsi="Verdana"/>
          <w:b/>
          <w:bCs/>
          <w:color w:val="FFFFFF"/>
          <w:sz w:val="15"/>
          <w:szCs w:val="15"/>
        </w:rPr>
        <w:t>  Campus Pulse  </w:t>
      </w:r>
    </w:p>
    <w:p w:rsidR="00D12DFE" w:rsidRPr="00D12DFE" w:rsidRDefault="00D12DFE" w:rsidP="00D12DFE">
      <w:pPr>
        <w:shd w:val="clear" w:color="auto" w:fill="3366EE"/>
        <w:rPr>
          <w:rFonts w:ascii="Verdana" w:hAnsi="Verdana"/>
          <w:color w:val="252525"/>
          <w:sz w:val="17"/>
          <w:szCs w:val="17"/>
        </w:rPr>
      </w:pPr>
      <w:r w:rsidRPr="00D12DFE">
        <w:rPr>
          <w:rFonts w:ascii="Verdana" w:hAnsi="Verdana"/>
          <w:color w:val="252525"/>
          <w:sz w:val="17"/>
          <w:szCs w:val="17"/>
        </w:rPr>
        <w:fldChar w:fldCharType="end"/>
      </w:r>
    </w:p>
    <w:p w:rsidR="00D12DFE" w:rsidRPr="00D12DFE" w:rsidRDefault="00D12DFE" w:rsidP="00D12DFE">
      <w:pPr>
        <w:shd w:val="clear" w:color="auto" w:fill="3366EE"/>
        <w:rPr>
          <w:color w:val="000000"/>
        </w:rPr>
      </w:pPr>
      <w:r w:rsidRPr="00D12DFE">
        <w:rPr>
          <w:rFonts w:ascii="Verdana" w:hAnsi="Verdana"/>
          <w:color w:val="252525"/>
          <w:sz w:val="17"/>
          <w:szCs w:val="17"/>
        </w:rPr>
        <w:fldChar w:fldCharType="begin"/>
      </w:r>
      <w:r w:rsidRPr="00D12DFE">
        <w:rPr>
          <w:rFonts w:ascii="Verdana" w:hAnsi="Verdana"/>
          <w:color w:val="252525"/>
          <w:sz w:val="17"/>
          <w:szCs w:val="17"/>
        </w:rPr>
        <w:instrText xml:space="preserve"> HYPERLINK "http://fw.freshersworld.com/recruit/recruit.htm" </w:instrText>
      </w:r>
      <w:r w:rsidRPr="00D12DFE">
        <w:rPr>
          <w:rFonts w:ascii="Verdana" w:hAnsi="Verdana"/>
          <w:color w:val="252525"/>
          <w:sz w:val="17"/>
          <w:szCs w:val="17"/>
        </w:rPr>
        <w:fldChar w:fldCharType="separate"/>
      </w:r>
    </w:p>
    <w:p w:rsidR="00D12DFE" w:rsidRPr="00D12DFE" w:rsidRDefault="00D12DFE" w:rsidP="00D12DFE">
      <w:pPr>
        <w:shd w:val="clear" w:color="auto" w:fill="3366EE"/>
        <w:rPr>
          <w:b/>
          <w:bCs/>
          <w:color w:val="FFFFFF"/>
          <w:sz w:val="15"/>
          <w:szCs w:val="15"/>
        </w:rPr>
      </w:pPr>
      <w:r w:rsidRPr="00D12DFE">
        <w:rPr>
          <w:rFonts w:ascii="Verdana" w:hAnsi="Verdana"/>
          <w:b/>
          <w:bCs/>
          <w:color w:val="FFFFFF"/>
          <w:sz w:val="15"/>
          <w:szCs w:val="15"/>
        </w:rPr>
        <w:t>  Recruiters  </w:t>
      </w:r>
    </w:p>
    <w:p w:rsidR="00D12DFE" w:rsidRPr="00D12DFE" w:rsidRDefault="00D12DFE" w:rsidP="00D12DFE">
      <w:pPr>
        <w:shd w:val="clear" w:color="auto" w:fill="3366EE"/>
        <w:rPr>
          <w:rFonts w:ascii="Verdana" w:hAnsi="Verdana"/>
          <w:color w:val="252525"/>
          <w:sz w:val="17"/>
          <w:szCs w:val="17"/>
        </w:rPr>
      </w:pPr>
      <w:r w:rsidRPr="00D12DFE">
        <w:rPr>
          <w:rFonts w:ascii="Verdana" w:hAnsi="Verdana"/>
          <w:color w:val="252525"/>
          <w:sz w:val="17"/>
          <w:szCs w:val="17"/>
        </w:rPr>
        <w:fldChar w:fldCharType="end"/>
      </w:r>
    </w:p>
    <w:p w:rsidR="00D12DFE" w:rsidRPr="00D12DFE" w:rsidRDefault="00D12DFE" w:rsidP="00D12DFE">
      <w:pPr>
        <w:shd w:val="clear" w:color="auto" w:fill="3366EE"/>
        <w:rPr>
          <w:color w:val="000000"/>
        </w:rPr>
      </w:pPr>
      <w:r w:rsidRPr="00D12DFE">
        <w:rPr>
          <w:rFonts w:ascii="Verdana" w:hAnsi="Verdana"/>
          <w:color w:val="252525"/>
          <w:sz w:val="17"/>
          <w:szCs w:val="17"/>
        </w:rPr>
        <w:fldChar w:fldCharType="begin"/>
      </w:r>
      <w:r w:rsidRPr="00D12DFE">
        <w:rPr>
          <w:rFonts w:ascii="Verdana" w:hAnsi="Verdana"/>
          <w:color w:val="252525"/>
          <w:sz w:val="17"/>
          <w:szCs w:val="17"/>
        </w:rPr>
        <w:instrText xml:space="preserve"> HYPERLINK "http://fw.freshersworld.com/forum" </w:instrText>
      </w:r>
      <w:r w:rsidRPr="00D12DFE">
        <w:rPr>
          <w:rFonts w:ascii="Verdana" w:hAnsi="Verdana"/>
          <w:color w:val="252525"/>
          <w:sz w:val="17"/>
          <w:szCs w:val="17"/>
        </w:rPr>
        <w:fldChar w:fldCharType="separate"/>
      </w:r>
    </w:p>
    <w:p w:rsidR="00D12DFE" w:rsidRPr="00D12DFE" w:rsidRDefault="00D12DFE" w:rsidP="00D12DFE">
      <w:pPr>
        <w:shd w:val="clear" w:color="auto" w:fill="3366EE"/>
        <w:rPr>
          <w:b/>
          <w:bCs/>
          <w:color w:val="FFFFFF"/>
          <w:sz w:val="15"/>
          <w:szCs w:val="15"/>
        </w:rPr>
      </w:pPr>
      <w:r w:rsidRPr="00D12DFE">
        <w:rPr>
          <w:rFonts w:ascii="Verdana" w:hAnsi="Verdana"/>
          <w:b/>
          <w:bCs/>
          <w:color w:val="FFFFFF"/>
          <w:sz w:val="15"/>
          <w:szCs w:val="15"/>
        </w:rPr>
        <w:t>  Discussion Forum  </w:t>
      </w:r>
    </w:p>
    <w:p w:rsidR="00D12DFE" w:rsidRPr="00D12DFE" w:rsidRDefault="00D12DFE" w:rsidP="00D12DFE">
      <w:pPr>
        <w:shd w:val="clear" w:color="auto" w:fill="3366EE"/>
        <w:rPr>
          <w:rFonts w:ascii="Verdana" w:hAnsi="Verdana"/>
          <w:color w:val="252525"/>
          <w:sz w:val="17"/>
          <w:szCs w:val="17"/>
        </w:rPr>
      </w:pPr>
      <w:r w:rsidRPr="00D12DFE">
        <w:rPr>
          <w:rFonts w:ascii="Verdana" w:hAnsi="Verdana"/>
          <w:color w:val="252525"/>
          <w:sz w:val="17"/>
          <w:szCs w:val="17"/>
        </w:rPr>
        <w:fldChar w:fldCharType="end"/>
      </w:r>
    </w:p>
    <w:tbl>
      <w:tblPr>
        <w:tblW w:w="5000" w:type="pct"/>
        <w:tblCellSpacing w:w="0" w:type="dxa"/>
        <w:shd w:val="clear" w:color="auto" w:fill="FFFFFF"/>
        <w:tblCellMar>
          <w:left w:w="0" w:type="dxa"/>
          <w:right w:w="0" w:type="dxa"/>
        </w:tblCellMar>
        <w:tblLook w:val="04A0"/>
      </w:tblPr>
      <w:tblGrid>
        <w:gridCol w:w="9348"/>
        <w:gridCol w:w="6"/>
        <w:gridCol w:w="6"/>
      </w:tblGrid>
      <w:tr w:rsidR="00D12DFE" w:rsidRPr="00D12DFE" w:rsidTr="00D12DFE">
        <w:trPr>
          <w:trHeight w:val="840"/>
          <w:tblCellSpacing w:w="0" w:type="dxa"/>
        </w:trPr>
        <w:tc>
          <w:tcPr>
            <w:tcW w:w="5000" w:type="pct"/>
            <w:gridSpan w:val="3"/>
            <w:shd w:val="clear" w:color="auto" w:fill="FFFFFF"/>
            <w:hideMark/>
          </w:tcPr>
          <w:tbl>
            <w:tblPr>
              <w:tblW w:w="5000" w:type="pct"/>
              <w:tblCellSpacing w:w="0" w:type="dxa"/>
              <w:tblCellMar>
                <w:left w:w="0" w:type="dxa"/>
                <w:right w:w="0" w:type="dxa"/>
              </w:tblCellMar>
              <w:tblLook w:val="04A0"/>
            </w:tblPr>
            <w:tblGrid>
              <w:gridCol w:w="2640"/>
              <w:gridCol w:w="4785"/>
              <w:gridCol w:w="1935"/>
            </w:tblGrid>
            <w:tr w:rsidR="00D12DFE" w:rsidRPr="00D12DFE">
              <w:trPr>
                <w:trHeight w:val="465"/>
                <w:tblCellSpacing w:w="0" w:type="dxa"/>
              </w:trPr>
              <w:tc>
                <w:tcPr>
                  <w:tcW w:w="585" w:type="dxa"/>
                  <w:vMerge w:val="restart"/>
                  <w:hideMark/>
                </w:tcPr>
                <w:p w:rsidR="00D12DFE" w:rsidRPr="00D12DFE" w:rsidRDefault="00D12DFE" w:rsidP="00D12DFE">
                  <w:pPr>
                    <w:rPr>
                      <w:rFonts w:ascii="Verdana" w:hAnsi="Verdana"/>
                      <w:color w:val="252525"/>
                      <w:sz w:val="17"/>
                      <w:szCs w:val="17"/>
                    </w:rPr>
                  </w:pPr>
                  <w:r>
                    <w:rPr>
                      <w:rFonts w:ascii="Verdana" w:hAnsi="Verdana"/>
                      <w:noProof/>
                      <w:color w:val="000000"/>
                      <w:sz w:val="17"/>
                      <w:szCs w:val="17"/>
                    </w:rPr>
                    <w:drawing>
                      <wp:inline distT="0" distB="0" distL="0" distR="0">
                        <wp:extent cx="1647825" cy="657225"/>
                        <wp:effectExtent l="19050" t="0" r="9525" b="0"/>
                        <wp:docPr id="1" name="Picture 1" descr="http://fw.freshersworld.com/imgnew/logo.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w.freshersworld.com/imgnew/logo.gif">
                                  <a:hlinkClick r:id="rId4"/>
                                </pic:cNvPr>
                                <pic:cNvPicPr>
                                  <a:picLocks noChangeAspect="1" noChangeArrowheads="1"/>
                                </pic:cNvPicPr>
                              </pic:nvPicPr>
                              <pic:blipFill>
                                <a:blip r:embed="rId5"/>
                                <a:srcRect/>
                                <a:stretch>
                                  <a:fillRect/>
                                </a:stretch>
                              </pic:blipFill>
                              <pic:spPr bwMode="auto">
                                <a:xfrm>
                                  <a:off x="0" y="0"/>
                                  <a:ext cx="1647825" cy="657225"/>
                                </a:xfrm>
                                <a:prstGeom prst="rect">
                                  <a:avLst/>
                                </a:prstGeom>
                                <a:noFill/>
                                <a:ln w="9525">
                                  <a:noFill/>
                                  <a:miter lim="800000"/>
                                  <a:headEnd/>
                                  <a:tailEnd/>
                                </a:ln>
                              </pic:spPr>
                            </pic:pic>
                          </a:graphicData>
                        </a:graphic>
                      </wp:inline>
                    </w:drawing>
                  </w:r>
                </w:p>
              </w:tc>
              <w:tc>
                <w:tcPr>
                  <w:tcW w:w="5000" w:type="pct"/>
                  <w:vMerge w:val="restart"/>
                  <w:hideMark/>
                </w:tcPr>
                <w:tbl>
                  <w:tblPr>
                    <w:tblW w:w="5000" w:type="pct"/>
                    <w:jc w:val="center"/>
                    <w:tblCellSpacing w:w="7" w:type="dxa"/>
                    <w:tblCellMar>
                      <w:top w:w="15" w:type="dxa"/>
                      <w:left w:w="15" w:type="dxa"/>
                      <w:bottom w:w="15" w:type="dxa"/>
                      <w:right w:w="15" w:type="dxa"/>
                    </w:tblCellMar>
                    <w:tblLook w:val="04A0"/>
                  </w:tblPr>
                  <w:tblGrid>
                    <w:gridCol w:w="4785"/>
                  </w:tblGrid>
                  <w:tr w:rsidR="00D12DFE" w:rsidRPr="00D12DFE">
                    <w:trPr>
                      <w:trHeight w:val="900"/>
                      <w:tblCellSpacing w:w="7" w:type="dxa"/>
                      <w:jc w:val="center"/>
                    </w:trPr>
                    <w:tc>
                      <w:tcPr>
                        <w:tcW w:w="5000" w:type="pct"/>
                        <w:vAlign w:val="center"/>
                        <w:hideMark/>
                      </w:tcPr>
                      <w:p w:rsidR="00D12DFE" w:rsidRPr="00D12DFE" w:rsidRDefault="00D12DFE" w:rsidP="00D12DFE">
                        <w:pPr>
                          <w:jc w:val="center"/>
                          <w:rPr>
                            <w:rFonts w:ascii="Verdana" w:hAnsi="Verdana"/>
                            <w:color w:val="252525"/>
                            <w:sz w:val="17"/>
                            <w:szCs w:val="17"/>
                          </w:rPr>
                        </w:pPr>
                      </w:p>
                    </w:tc>
                  </w:tr>
                </w:tbl>
                <w:p w:rsidR="00D12DFE" w:rsidRPr="00D12DFE" w:rsidRDefault="00D12DFE" w:rsidP="00D12DFE">
                  <w:pPr>
                    <w:jc w:val="center"/>
                    <w:rPr>
                      <w:rFonts w:ascii="Verdana" w:hAnsi="Verdana"/>
                      <w:color w:val="252525"/>
                      <w:sz w:val="17"/>
                      <w:szCs w:val="17"/>
                    </w:rPr>
                  </w:pPr>
                </w:p>
              </w:tc>
              <w:tc>
                <w:tcPr>
                  <w:tcW w:w="2910" w:type="dxa"/>
                  <w:hideMark/>
                </w:tcPr>
                <w:p w:rsidR="00D12DFE" w:rsidRPr="00D12DFE" w:rsidRDefault="00D12DFE" w:rsidP="00D12DFE">
                  <w:pPr>
                    <w:spacing w:before="100" w:beforeAutospacing="1" w:after="100" w:afterAutospacing="1"/>
                    <w:jc w:val="right"/>
                    <w:rPr>
                      <w:rFonts w:ascii="Verdana" w:hAnsi="Verdana"/>
                      <w:color w:val="252525"/>
                      <w:sz w:val="17"/>
                      <w:szCs w:val="17"/>
                    </w:rPr>
                  </w:pPr>
                  <w:r>
                    <w:rPr>
                      <w:rFonts w:ascii="Verdana" w:hAnsi="Verdana"/>
                      <w:noProof/>
                      <w:color w:val="000000"/>
                      <w:sz w:val="17"/>
                      <w:szCs w:val="17"/>
                    </w:rPr>
                    <w:drawing>
                      <wp:inline distT="0" distB="0" distL="0" distR="0">
                        <wp:extent cx="285750" cy="257175"/>
                        <wp:effectExtent l="19050" t="0" r="0" b="0"/>
                        <wp:docPr id="2" name="Picture 2" descr="http://fw.freshersworld.com/imgnew/h0.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w.freshersworld.com/imgnew/h0.gif">
                                  <a:hlinkClick r:id="rId4"/>
                                </pic:cNvPr>
                                <pic:cNvPicPr>
                                  <a:picLocks noChangeAspect="1" noChangeArrowheads="1"/>
                                </pic:cNvPicPr>
                              </pic:nvPicPr>
                              <pic:blipFill>
                                <a:blip r:embed="rId6"/>
                                <a:srcRect/>
                                <a:stretch>
                                  <a:fillRect/>
                                </a:stretch>
                              </pic:blipFill>
                              <pic:spPr bwMode="auto">
                                <a:xfrm>
                                  <a:off x="0" y="0"/>
                                  <a:ext cx="285750" cy="257175"/>
                                </a:xfrm>
                                <a:prstGeom prst="rect">
                                  <a:avLst/>
                                </a:prstGeom>
                                <a:noFill/>
                                <a:ln w="9525">
                                  <a:noFill/>
                                  <a:miter lim="800000"/>
                                  <a:headEnd/>
                                  <a:tailEnd/>
                                </a:ln>
                              </pic:spPr>
                            </pic:pic>
                          </a:graphicData>
                        </a:graphic>
                      </wp:inline>
                    </w:drawing>
                  </w:r>
                  <w:r>
                    <w:rPr>
                      <w:rFonts w:ascii="Verdana" w:hAnsi="Verdana"/>
                      <w:noProof/>
                      <w:color w:val="000000"/>
                      <w:sz w:val="17"/>
                      <w:szCs w:val="17"/>
                    </w:rPr>
                    <w:drawing>
                      <wp:inline distT="0" distB="0" distL="0" distR="0">
                        <wp:extent cx="400050" cy="257175"/>
                        <wp:effectExtent l="19050" t="0" r="0" b="0"/>
                        <wp:docPr id="3" name="Picture 3" descr="http://fw.freshersworld.com/imgnew/s1.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w.freshersworld.com/imgnew/s1.gif">
                                  <a:hlinkClick r:id="rId7"/>
                                </pic:cNvPr>
                                <pic:cNvPicPr>
                                  <a:picLocks noChangeAspect="1" noChangeArrowheads="1"/>
                                </pic:cNvPicPr>
                              </pic:nvPicPr>
                              <pic:blipFill>
                                <a:blip r:embed="rId8"/>
                                <a:srcRect/>
                                <a:stretch>
                                  <a:fillRect/>
                                </a:stretch>
                              </pic:blipFill>
                              <pic:spPr bwMode="auto">
                                <a:xfrm>
                                  <a:off x="0" y="0"/>
                                  <a:ext cx="400050" cy="257175"/>
                                </a:xfrm>
                                <a:prstGeom prst="rect">
                                  <a:avLst/>
                                </a:prstGeom>
                                <a:noFill/>
                                <a:ln w="9525">
                                  <a:noFill/>
                                  <a:miter lim="800000"/>
                                  <a:headEnd/>
                                  <a:tailEnd/>
                                </a:ln>
                              </pic:spPr>
                            </pic:pic>
                          </a:graphicData>
                        </a:graphic>
                      </wp:inline>
                    </w:drawing>
                  </w:r>
                  <w:r>
                    <w:rPr>
                      <w:rFonts w:ascii="Verdana" w:hAnsi="Verdana"/>
                      <w:noProof/>
                      <w:color w:val="000000"/>
                      <w:sz w:val="17"/>
                      <w:szCs w:val="17"/>
                    </w:rPr>
                    <w:drawing>
                      <wp:inline distT="0" distB="0" distL="0" distR="0">
                        <wp:extent cx="523875" cy="257175"/>
                        <wp:effectExtent l="19050" t="0" r="9525" b="0"/>
                        <wp:docPr id="4" name="Picture 4" descr="http://fw.freshersworld.com/imgnew/c1.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w.freshersworld.com/imgnew/c1.gif">
                                  <a:hlinkClick r:id="rId9"/>
                                </pic:cNvPr>
                                <pic:cNvPicPr>
                                  <a:picLocks noChangeAspect="1" noChangeArrowheads="1"/>
                                </pic:cNvPicPr>
                              </pic:nvPicPr>
                              <pic:blipFill>
                                <a:blip r:embed="rId10"/>
                                <a:srcRect/>
                                <a:stretch>
                                  <a:fillRect/>
                                </a:stretch>
                              </pic:blipFill>
                              <pic:spPr bwMode="auto">
                                <a:xfrm>
                                  <a:off x="0" y="0"/>
                                  <a:ext cx="523875" cy="257175"/>
                                </a:xfrm>
                                <a:prstGeom prst="rect">
                                  <a:avLst/>
                                </a:prstGeom>
                                <a:noFill/>
                                <a:ln w="9525">
                                  <a:noFill/>
                                  <a:miter lim="800000"/>
                                  <a:headEnd/>
                                  <a:tailEnd/>
                                </a:ln>
                              </pic:spPr>
                            </pic:pic>
                          </a:graphicData>
                        </a:graphic>
                      </wp:inline>
                    </w:drawing>
                  </w:r>
                </w:p>
              </w:tc>
            </w:tr>
            <w:tr w:rsidR="00D12DFE" w:rsidRPr="00D12DFE">
              <w:trPr>
                <w:trHeight w:val="435"/>
                <w:tblCellSpacing w:w="0" w:type="dxa"/>
              </w:trPr>
              <w:tc>
                <w:tcPr>
                  <w:tcW w:w="0" w:type="auto"/>
                  <w:vMerge/>
                  <w:vAlign w:val="center"/>
                  <w:hideMark/>
                </w:tcPr>
                <w:p w:rsidR="00D12DFE" w:rsidRPr="00D12DFE" w:rsidRDefault="00D12DFE" w:rsidP="00D12DFE">
                  <w:pPr>
                    <w:rPr>
                      <w:rFonts w:ascii="Verdana" w:hAnsi="Verdana"/>
                      <w:color w:val="252525"/>
                      <w:sz w:val="17"/>
                      <w:szCs w:val="17"/>
                    </w:rPr>
                  </w:pPr>
                </w:p>
              </w:tc>
              <w:tc>
                <w:tcPr>
                  <w:tcW w:w="0" w:type="auto"/>
                  <w:vMerge/>
                  <w:vAlign w:val="center"/>
                  <w:hideMark/>
                </w:tcPr>
                <w:p w:rsidR="00D12DFE" w:rsidRPr="00D12DFE" w:rsidRDefault="00D12DFE" w:rsidP="00D12DFE">
                  <w:pPr>
                    <w:rPr>
                      <w:rFonts w:ascii="Verdana" w:hAnsi="Verdana"/>
                      <w:color w:val="252525"/>
                      <w:sz w:val="17"/>
                      <w:szCs w:val="17"/>
                    </w:rPr>
                  </w:pPr>
                </w:p>
              </w:tc>
              <w:tc>
                <w:tcPr>
                  <w:tcW w:w="2910" w:type="dxa"/>
                  <w:hideMark/>
                </w:tcPr>
                <w:p w:rsidR="00D12DFE" w:rsidRPr="00D12DFE" w:rsidRDefault="00D12DFE" w:rsidP="00D12DFE">
                  <w:pPr>
                    <w:jc w:val="right"/>
                    <w:rPr>
                      <w:rFonts w:ascii="Verdana" w:hAnsi="Verdana"/>
                      <w:color w:val="252525"/>
                      <w:sz w:val="17"/>
                      <w:szCs w:val="17"/>
                    </w:rPr>
                  </w:pPr>
                  <w:r w:rsidRPr="00D12DFE">
                    <w:rPr>
                      <w:rFonts w:ascii="Verdana" w:hAnsi="Verdana"/>
                      <w:color w:val="252525"/>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96.75pt;height:24pt" o:ole="">
                        <v:imagedata r:id="rId11" o:title=""/>
                      </v:shape>
                      <w:control r:id="rId12" w:name="paper" w:shapeid="_x0000_i1051"/>
                    </w:object>
                  </w:r>
                </w:p>
              </w:tc>
            </w:tr>
          </w:tbl>
          <w:p w:rsidR="00D12DFE" w:rsidRPr="00D12DFE" w:rsidRDefault="00D12DFE" w:rsidP="00D12DFE">
            <w:pPr>
              <w:rPr>
                <w:rFonts w:ascii="Verdana" w:hAnsi="Verdana"/>
                <w:color w:val="252525"/>
                <w:sz w:val="17"/>
                <w:szCs w:val="17"/>
              </w:rPr>
            </w:pPr>
          </w:p>
        </w:tc>
      </w:tr>
      <w:tr w:rsidR="00D12DFE" w:rsidRPr="00D12DFE" w:rsidTr="00D12DFE">
        <w:trPr>
          <w:trHeight w:val="15"/>
          <w:tblCellSpacing w:w="0" w:type="dxa"/>
        </w:trPr>
        <w:tc>
          <w:tcPr>
            <w:tcW w:w="5000" w:type="pct"/>
            <w:gridSpan w:val="3"/>
            <w:shd w:val="clear" w:color="auto" w:fill="FFFFFF"/>
            <w:hideMark/>
          </w:tcPr>
          <w:tbl>
            <w:tblPr>
              <w:tblW w:w="5000" w:type="pct"/>
              <w:tblCellSpacing w:w="0" w:type="dxa"/>
              <w:tblCellMar>
                <w:left w:w="0" w:type="dxa"/>
                <w:right w:w="0" w:type="dxa"/>
              </w:tblCellMar>
              <w:tblLook w:val="04A0"/>
            </w:tblPr>
            <w:tblGrid>
              <w:gridCol w:w="2385"/>
              <w:gridCol w:w="210"/>
              <w:gridCol w:w="6765"/>
            </w:tblGrid>
            <w:tr w:rsidR="00D12DFE" w:rsidRPr="00D12DFE">
              <w:trPr>
                <w:trHeight w:val="15"/>
                <w:tblCellSpacing w:w="0" w:type="dxa"/>
              </w:trPr>
              <w:tc>
                <w:tcPr>
                  <w:tcW w:w="2340" w:type="dxa"/>
                  <w:shd w:val="clear" w:color="auto" w:fill="FFFFFF"/>
                  <w:hideMark/>
                </w:tcPr>
                <w:p w:rsidR="00D12DFE" w:rsidRPr="00D12DFE" w:rsidRDefault="00D12DFE" w:rsidP="00D12DFE">
                  <w:pPr>
                    <w:spacing w:line="15" w:lineRule="atLeast"/>
                    <w:jc w:val="right"/>
                    <w:rPr>
                      <w:rFonts w:ascii="Verdana" w:hAnsi="Verdana"/>
                      <w:color w:val="252525"/>
                      <w:sz w:val="17"/>
                      <w:szCs w:val="17"/>
                    </w:rPr>
                  </w:pPr>
                  <w:r>
                    <w:rPr>
                      <w:rFonts w:ascii="Verdana" w:hAnsi="Verdana"/>
                      <w:noProof/>
                      <w:color w:val="252525"/>
                      <w:sz w:val="17"/>
                      <w:szCs w:val="17"/>
                    </w:rPr>
                    <w:drawing>
                      <wp:inline distT="0" distB="0" distL="0" distR="0">
                        <wp:extent cx="1514475" cy="95250"/>
                        <wp:effectExtent l="0" t="0" r="0" b="0"/>
                        <wp:docPr id="5" name="Picture 5" descr="http://fw.freshersworld.com/imgnew/s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w.freshersworld.com/imgnew/san.gif"/>
                                <pic:cNvPicPr>
                                  <a:picLocks noChangeAspect="1" noChangeArrowheads="1"/>
                                </pic:cNvPicPr>
                              </pic:nvPicPr>
                              <pic:blipFill>
                                <a:blip r:embed="rId13"/>
                                <a:srcRect/>
                                <a:stretch>
                                  <a:fillRect/>
                                </a:stretch>
                              </pic:blipFill>
                              <pic:spPr bwMode="auto">
                                <a:xfrm>
                                  <a:off x="0" y="0"/>
                                  <a:ext cx="1514475" cy="95250"/>
                                </a:xfrm>
                                <a:prstGeom prst="rect">
                                  <a:avLst/>
                                </a:prstGeom>
                                <a:noFill/>
                                <a:ln w="9525">
                                  <a:noFill/>
                                  <a:miter lim="800000"/>
                                  <a:headEnd/>
                                  <a:tailEnd/>
                                </a:ln>
                              </pic:spPr>
                            </pic:pic>
                          </a:graphicData>
                        </a:graphic>
                      </wp:inline>
                    </w:drawing>
                  </w:r>
                </w:p>
              </w:tc>
              <w:tc>
                <w:tcPr>
                  <w:tcW w:w="210" w:type="dxa"/>
                  <w:shd w:val="clear" w:color="auto" w:fill="FFFFFF"/>
                  <w:hideMark/>
                </w:tcPr>
                <w:p w:rsidR="00D12DFE" w:rsidRPr="00D12DFE" w:rsidRDefault="00D12DFE" w:rsidP="00D12DFE">
                  <w:pPr>
                    <w:spacing w:line="15" w:lineRule="atLeast"/>
                    <w:jc w:val="right"/>
                    <w:rPr>
                      <w:rFonts w:ascii="Verdana" w:hAnsi="Verdana"/>
                      <w:color w:val="252525"/>
                      <w:sz w:val="17"/>
                      <w:szCs w:val="17"/>
                    </w:rPr>
                  </w:pPr>
                  <w:r>
                    <w:rPr>
                      <w:rFonts w:ascii="Verdana" w:hAnsi="Verdana"/>
                      <w:noProof/>
                      <w:color w:val="252525"/>
                      <w:sz w:val="17"/>
                      <w:szCs w:val="17"/>
                    </w:rPr>
                    <w:drawing>
                      <wp:inline distT="0" distB="0" distL="0" distR="0">
                        <wp:extent cx="104775" cy="209550"/>
                        <wp:effectExtent l="19050" t="0" r="9525" b="0"/>
                        <wp:docPr id="6" name="Picture 6" descr="http://fw.freshersworld.com/imgnew/top_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w.freshersworld.com/imgnew/top_end.jpg"/>
                                <pic:cNvPicPr>
                                  <a:picLocks noChangeAspect="1" noChangeArrowheads="1"/>
                                </pic:cNvPicPr>
                              </pic:nvPicPr>
                              <pic:blipFill>
                                <a:blip r:embed="rId14"/>
                                <a:srcRect/>
                                <a:stretch>
                                  <a:fillRect/>
                                </a:stretch>
                              </pic:blipFill>
                              <pic:spPr bwMode="auto">
                                <a:xfrm>
                                  <a:off x="0" y="0"/>
                                  <a:ext cx="104775" cy="209550"/>
                                </a:xfrm>
                                <a:prstGeom prst="rect">
                                  <a:avLst/>
                                </a:prstGeom>
                                <a:noFill/>
                                <a:ln w="9525">
                                  <a:noFill/>
                                  <a:miter lim="800000"/>
                                  <a:headEnd/>
                                  <a:tailEnd/>
                                </a:ln>
                              </pic:spPr>
                            </pic:pic>
                          </a:graphicData>
                        </a:graphic>
                      </wp:inline>
                    </w:drawing>
                  </w:r>
                </w:p>
              </w:tc>
              <w:tc>
                <w:tcPr>
                  <w:tcW w:w="5000" w:type="pct"/>
                  <w:vAlign w:val="center"/>
                  <w:hideMark/>
                </w:tcPr>
                <w:p w:rsidR="00D12DFE" w:rsidRPr="00D12DFE" w:rsidRDefault="00D12DFE" w:rsidP="00D12DFE">
                  <w:pPr>
                    <w:spacing w:line="15" w:lineRule="atLeast"/>
                    <w:rPr>
                      <w:rFonts w:ascii="Verdana" w:hAnsi="Verdana"/>
                      <w:color w:val="252525"/>
                      <w:sz w:val="17"/>
                      <w:szCs w:val="17"/>
                    </w:rPr>
                  </w:pPr>
                  <w:r w:rsidRPr="00D12DFE">
                    <w:rPr>
                      <w:rFonts w:ascii="Verdana" w:hAnsi="Verdana"/>
                      <w:color w:val="252525"/>
                      <w:sz w:val="17"/>
                      <w:szCs w:val="17"/>
                    </w:rPr>
                    <w:t> </w:t>
                  </w:r>
                </w:p>
              </w:tc>
            </w:tr>
          </w:tbl>
          <w:p w:rsidR="00D12DFE" w:rsidRPr="00D12DFE" w:rsidRDefault="00D12DFE" w:rsidP="00D12DFE">
            <w:pPr>
              <w:spacing w:line="15" w:lineRule="atLeast"/>
              <w:rPr>
                <w:rFonts w:ascii="Verdana" w:hAnsi="Verdana"/>
                <w:color w:val="252525"/>
                <w:sz w:val="17"/>
                <w:szCs w:val="17"/>
              </w:rPr>
            </w:pPr>
          </w:p>
        </w:tc>
      </w:tr>
      <w:tr w:rsidR="00D12DFE" w:rsidRPr="00D12DFE" w:rsidTr="00D12DFE">
        <w:trPr>
          <w:tblCellSpacing w:w="0" w:type="dxa"/>
        </w:trPr>
        <w:tc>
          <w:tcPr>
            <w:tcW w:w="5000" w:type="pct"/>
            <w:gridSpan w:val="3"/>
            <w:shd w:val="clear" w:color="auto" w:fill="FFFFFF"/>
            <w:hideMark/>
          </w:tcPr>
          <w:tbl>
            <w:tblPr>
              <w:tblW w:w="5000" w:type="pct"/>
              <w:tblCellSpacing w:w="0" w:type="dxa"/>
              <w:tblCellMar>
                <w:left w:w="0" w:type="dxa"/>
                <w:right w:w="0" w:type="dxa"/>
              </w:tblCellMar>
              <w:tblLook w:val="04A0"/>
            </w:tblPr>
            <w:tblGrid>
              <w:gridCol w:w="9360"/>
            </w:tblGrid>
            <w:tr w:rsidR="00D12DFE" w:rsidRPr="00D12DFE">
              <w:trPr>
                <w:tblCellSpacing w:w="0" w:type="dxa"/>
              </w:trPr>
              <w:tc>
                <w:tcPr>
                  <w:tcW w:w="5000" w:type="pct"/>
                  <w:tcBorders>
                    <w:top w:val="nil"/>
                    <w:left w:val="nil"/>
                    <w:bottom w:val="nil"/>
                    <w:right w:val="nil"/>
                  </w:tcBorders>
                  <w:hideMark/>
                </w:tcPr>
                <w:tbl>
                  <w:tblPr>
                    <w:tblW w:w="5000" w:type="pct"/>
                    <w:tblCellSpacing w:w="0" w:type="dxa"/>
                    <w:tblCellMar>
                      <w:left w:w="0" w:type="dxa"/>
                      <w:right w:w="0" w:type="dxa"/>
                    </w:tblCellMar>
                    <w:tblLook w:val="04A0"/>
                  </w:tblPr>
                  <w:tblGrid>
                    <w:gridCol w:w="9360"/>
                  </w:tblGrid>
                  <w:tr w:rsidR="00D12DFE" w:rsidRPr="00D12DFE">
                    <w:trPr>
                      <w:tblCellSpacing w:w="0" w:type="dxa"/>
                    </w:trPr>
                    <w:tc>
                      <w:tcPr>
                        <w:tcW w:w="0" w:type="auto"/>
                        <w:vAlign w:val="center"/>
                        <w:hideMark/>
                      </w:tcPr>
                      <w:p w:rsidR="00D12DFE" w:rsidRPr="00D12DFE" w:rsidRDefault="00D12DFE" w:rsidP="00D12DFE"/>
                    </w:tc>
                  </w:tr>
                </w:tbl>
                <w:p w:rsidR="00D12DFE" w:rsidRPr="00D12DFE" w:rsidRDefault="00D12DFE" w:rsidP="00D12DFE">
                  <w:pPr>
                    <w:rPr>
                      <w:rFonts w:ascii="Verdana" w:hAnsi="Verdana"/>
                      <w:vanish/>
                      <w:color w:val="252525"/>
                      <w:sz w:val="17"/>
                      <w:szCs w:val="17"/>
                    </w:rPr>
                  </w:pPr>
                </w:p>
                <w:tbl>
                  <w:tblPr>
                    <w:tblW w:w="5000" w:type="pct"/>
                    <w:tblCellSpacing w:w="15" w:type="dxa"/>
                    <w:shd w:val="clear" w:color="auto" w:fill="3468EE"/>
                    <w:tblCellMar>
                      <w:top w:w="15" w:type="dxa"/>
                      <w:left w:w="15" w:type="dxa"/>
                      <w:bottom w:w="15" w:type="dxa"/>
                      <w:right w:w="15" w:type="dxa"/>
                    </w:tblCellMar>
                    <w:tblLook w:val="04A0"/>
                  </w:tblPr>
                  <w:tblGrid>
                    <w:gridCol w:w="4680"/>
                    <w:gridCol w:w="4680"/>
                  </w:tblGrid>
                  <w:tr w:rsidR="00D12DFE" w:rsidRPr="00D12DFE">
                    <w:trPr>
                      <w:tblCellSpacing w:w="15" w:type="dxa"/>
                    </w:trPr>
                    <w:tc>
                      <w:tcPr>
                        <w:tcW w:w="2500" w:type="pct"/>
                        <w:shd w:val="clear" w:color="auto" w:fill="3468EE"/>
                        <w:vAlign w:val="bottom"/>
                        <w:hideMark/>
                      </w:tcPr>
                      <w:p w:rsidR="00D12DFE" w:rsidRPr="00D12DFE" w:rsidRDefault="00D12DFE" w:rsidP="00D12DFE">
                        <w:pPr>
                          <w:rPr>
                            <w:rFonts w:ascii="Verdana" w:hAnsi="Verdana"/>
                            <w:color w:val="252525"/>
                            <w:sz w:val="17"/>
                            <w:szCs w:val="17"/>
                          </w:rPr>
                        </w:pPr>
                        <w:r w:rsidRPr="00D12DFE">
                          <w:rPr>
                            <w:rFonts w:ascii="\&quot;Microsoft" w:hAnsi="\&quot;Microsoft"/>
                            <w:color w:val="252525"/>
                            <w:sz w:val="20"/>
                            <w:szCs w:val="20"/>
                          </w:rPr>
                          <w:t>   </w:t>
                        </w:r>
                        <w:r w:rsidRPr="00D12DFE">
                          <w:rPr>
                            <w:rFonts w:ascii="\&quot;Microsoft" w:hAnsi="\&quot;Microsoft"/>
                            <w:color w:val="252525"/>
                            <w:sz w:val="20"/>
                          </w:rPr>
                          <w:t> </w:t>
                        </w:r>
                        <w:r w:rsidRPr="00D12DFE">
                          <w:rPr>
                            <w:rFonts w:ascii="\&quot;Microsoft" w:hAnsi="\&quot;Microsoft"/>
                            <w:b/>
                            <w:bCs/>
                            <w:color w:val="252525"/>
                            <w:sz w:val="20"/>
                            <w:szCs w:val="20"/>
                          </w:rPr>
                          <w:t>Tata Consultancy Services</w:t>
                        </w:r>
                      </w:p>
                    </w:tc>
                    <w:tc>
                      <w:tcPr>
                        <w:tcW w:w="2500" w:type="pct"/>
                        <w:shd w:val="clear" w:color="auto" w:fill="3468EE"/>
                        <w:vAlign w:val="bottom"/>
                        <w:hideMark/>
                      </w:tcPr>
                      <w:p w:rsidR="00D12DFE" w:rsidRPr="00D12DFE" w:rsidRDefault="00D12DFE" w:rsidP="00D12DFE">
                        <w:pPr>
                          <w:rPr>
                            <w:rFonts w:ascii="Verdana" w:hAnsi="Verdana"/>
                            <w:color w:val="252525"/>
                            <w:sz w:val="17"/>
                            <w:szCs w:val="17"/>
                          </w:rPr>
                        </w:pPr>
                        <w:r w:rsidRPr="00D12DFE">
                          <w:rPr>
                            <w:rFonts w:ascii="Verdana" w:hAnsi="Verdana"/>
                            <w:color w:val="FFFFFF"/>
                            <w:sz w:val="20"/>
                            <w:szCs w:val="20"/>
                          </w:rPr>
                          <w:t>Test Paper:</w:t>
                        </w:r>
                        <w:r w:rsidRPr="00D12DFE">
                          <w:rPr>
                            <w:rFonts w:ascii="Verdana" w:hAnsi="Verdana"/>
                            <w:color w:val="FFFFFF"/>
                            <w:sz w:val="20"/>
                          </w:rPr>
                          <w:t> </w:t>
                        </w:r>
                        <w:hyperlink r:id="rId15" w:history="1">
                          <w:r w:rsidRPr="00D12DFE">
                            <w:rPr>
                              <w:rFonts w:ascii="Verdana" w:hAnsi="Verdana"/>
                              <w:color w:val="FFFFFF"/>
                              <w:sz w:val="17"/>
                              <w:u w:val="single"/>
                            </w:rPr>
                            <w:t>2</w:t>
                          </w:r>
                        </w:hyperlink>
                        <w:r w:rsidRPr="00D12DFE">
                          <w:rPr>
                            <w:rFonts w:ascii="Verdana" w:hAnsi="Verdana"/>
                            <w:color w:val="252525"/>
                            <w:sz w:val="17"/>
                          </w:rPr>
                          <w:t> </w:t>
                        </w:r>
                        <w:r w:rsidRPr="00D12DFE">
                          <w:rPr>
                            <w:rFonts w:ascii="Verdana" w:hAnsi="Verdana"/>
                            <w:color w:val="000000"/>
                            <w:sz w:val="17"/>
                            <w:szCs w:val="17"/>
                          </w:rPr>
                          <w:t>|</w:t>
                        </w:r>
                        <w:r w:rsidRPr="00D12DFE">
                          <w:rPr>
                            <w:rFonts w:ascii="Verdana" w:hAnsi="Verdana"/>
                            <w:color w:val="252525"/>
                            <w:sz w:val="17"/>
                          </w:rPr>
                          <w:t> </w:t>
                        </w:r>
                        <w:hyperlink r:id="rId16" w:history="1">
                          <w:r w:rsidRPr="00D12DFE">
                            <w:rPr>
                              <w:rFonts w:ascii="Verdana" w:hAnsi="Verdana"/>
                              <w:color w:val="FFFFFF"/>
                              <w:sz w:val="17"/>
                              <w:u w:val="single"/>
                            </w:rPr>
                            <w:t>3</w:t>
                          </w:r>
                        </w:hyperlink>
                        <w:r w:rsidRPr="00D12DFE">
                          <w:rPr>
                            <w:rFonts w:ascii="Verdana" w:hAnsi="Verdana"/>
                            <w:color w:val="252525"/>
                            <w:sz w:val="17"/>
                          </w:rPr>
                          <w:t> </w:t>
                        </w:r>
                        <w:r w:rsidRPr="00D12DFE">
                          <w:rPr>
                            <w:rFonts w:ascii="Verdana" w:hAnsi="Verdana"/>
                            <w:color w:val="000000"/>
                            <w:sz w:val="17"/>
                            <w:szCs w:val="17"/>
                          </w:rPr>
                          <w:t>|</w:t>
                        </w:r>
                        <w:r w:rsidRPr="00D12DFE">
                          <w:rPr>
                            <w:rFonts w:ascii="Verdana" w:hAnsi="Verdana"/>
                            <w:color w:val="252525"/>
                            <w:sz w:val="17"/>
                          </w:rPr>
                          <w:t> </w:t>
                        </w:r>
                        <w:hyperlink r:id="rId17" w:history="1">
                          <w:r w:rsidRPr="00D12DFE">
                            <w:rPr>
                              <w:rFonts w:ascii="Verdana" w:hAnsi="Verdana"/>
                              <w:color w:val="FFFFFF"/>
                              <w:sz w:val="17"/>
                              <w:u w:val="single"/>
                            </w:rPr>
                            <w:t>6</w:t>
                          </w:r>
                        </w:hyperlink>
                        <w:r w:rsidRPr="00D12DFE">
                          <w:rPr>
                            <w:rFonts w:ascii="Verdana" w:hAnsi="Verdana"/>
                            <w:color w:val="252525"/>
                            <w:sz w:val="17"/>
                          </w:rPr>
                          <w:t> </w:t>
                        </w:r>
                        <w:r w:rsidRPr="00D12DFE">
                          <w:rPr>
                            <w:rFonts w:ascii="Verdana" w:hAnsi="Verdana"/>
                            <w:color w:val="000000"/>
                            <w:sz w:val="17"/>
                            <w:szCs w:val="17"/>
                          </w:rPr>
                          <w:t>|</w:t>
                        </w:r>
                        <w:r w:rsidRPr="00D12DFE">
                          <w:rPr>
                            <w:rFonts w:ascii="Verdana" w:hAnsi="Verdana"/>
                            <w:color w:val="252525"/>
                            <w:sz w:val="17"/>
                          </w:rPr>
                          <w:t> </w:t>
                        </w:r>
                        <w:hyperlink r:id="rId18" w:history="1">
                          <w:r w:rsidRPr="00D12DFE">
                            <w:rPr>
                              <w:rFonts w:ascii="Verdana" w:hAnsi="Verdana"/>
                              <w:color w:val="FFFFFF"/>
                              <w:sz w:val="17"/>
                              <w:u w:val="single"/>
                            </w:rPr>
                            <w:t>7</w:t>
                          </w:r>
                        </w:hyperlink>
                        <w:r w:rsidRPr="00D12DFE">
                          <w:rPr>
                            <w:rFonts w:ascii="Verdana" w:hAnsi="Verdana"/>
                            <w:color w:val="252525"/>
                            <w:sz w:val="17"/>
                          </w:rPr>
                          <w:t> </w:t>
                        </w:r>
                        <w:r w:rsidRPr="00D12DFE">
                          <w:rPr>
                            <w:rFonts w:ascii="Verdana" w:hAnsi="Verdana"/>
                            <w:color w:val="000000"/>
                            <w:sz w:val="17"/>
                            <w:szCs w:val="17"/>
                          </w:rPr>
                          <w:t>|</w:t>
                        </w:r>
                        <w:r w:rsidRPr="00D12DFE">
                          <w:rPr>
                            <w:rFonts w:ascii="Verdana" w:hAnsi="Verdana"/>
                            <w:color w:val="252525"/>
                            <w:sz w:val="17"/>
                          </w:rPr>
                          <w:t> </w:t>
                        </w:r>
                        <w:hyperlink r:id="rId19" w:history="1">
                          <w:r w:rsidRPr="00D12DFE">
                            <w:rPr>
                              <w:rFonts w:ascii="Verdana" w:hAnsi="Verdana"/>
                              <w:color w:val="FFFFFF"/>
                              <w:sz w:val="17"/>
                              <w:u w:val="single"/>
                            </w:rPr>
                            <w:t>8</w:t>
                          </w:r>
                        </w:hyperlink>
                        <w:r w:rsidRPr="00D12DFE">
                          <w:rPr>
                            <w:rFonts w:ascii="Verdana" w:hAnsi="Verdana"/>
                            <w:color w:val="252525"/>
                            <w:sz w:val="17"/>
                          </w:rPr>
                          <w:t> </w:t>
                        </w:r>
                        <w:r w:rsidRPr="00D12DFE">
                          <w:rPr>
                            <w:rFonts w:ascii="Verdana" w:hAnsi="Verdana"/>
                            <w:color w:val="000000"/>
                            <w:sz w:val="17"/>
                            <w:szCs w:val="17"/>
                          </w:rPr>
                          <w:t>|</w:t>
                        </w:r>
                        <w:r w:rsidRPr="00D12DFE">
                          <w:rPr>
                            <w:rFonts w:ascii="Verdana" w:hAnsi="Verdana"/>
                            <w:color w:val="252525"/>
                            <w:sz w:val="17"/>
                          </w:rPr>
                          <w:t> </w:t>
                        </w:r>
                        <w:hyperlink r:id="rId20" w:history="1">
                          <w:r w:rsidRPr="00D12DFE">
                            <w:rPr>
                              <w:rFonts w:ascii="Verdana" w:hAnsi="Verdana"/>
                              <w:color w:val="FFFFFF"/>
                              <w:sz w:val="17"/>
                              <w:u w:val="single"/>
                            </w:rPr>
                            <w:t>9</w:t>
                          </w:r>
                        </w:hyperlink>
                        <w:r w:rsidRPr="00D12DFE">
                          <w:rPr>
                            <w:rFonts w:ascii="Verdana" w:hAnsi="Verdana"/>
                            <w:color w:val="252525"/>
                            <w:sz w:val="17"/>
                          </w:rPr>
                          <w:t> </w:t>
                        </w:r>
                        <w:r w:rsidRPr="00D12DFE">
                          <w:rPr>
                            <w:rFonts w:ascii="Verdana" w:hAnsi="Verdana"/>
                            <w:color w:val="000000"/>
                            <w:sz w:val="17"/>
                            <w:szCs w:val="17"/>
                          </w:rPr>
                          <w:t>|</w:t>
                        </w:r>
                        <w:r w:rsidRPr="00D12DFE">
                          <w:rPr>
                            <w:rFonts w:ascii="Verdana" w:hAnsi="Verdana"/>
                            <w:color w:val="252525"/>
                            <w:sz w:val="17"/>
                          </w:rPr>
                          <w:t> </w:t>
                        </w:r>
                        <w:hyperlink r:id="rId21" w:history="1">
                          <w:r w:rsidRPr="00D12DFE">
                            <w:rPr>
                              <w:rFonts w:ascii="Verdana" w:hAnsi="Verdana"/>
                              <w:color w:val="FFFFFF"/>
                              <w:sz w:val="17"/>
                              <w:u w:val="single"/>
                            </w:rPr>
                            <w:t>10</w:t>
                          </w:r>
                        </w:hyperlink>
                        <w:r w:rsidRPr="00D12DFE">
                          <w:rPr>
                            <w:rFonts w:ascii="Verdana" w:hAnsi="Verdana"/>
                            <w:color w:val="252525"/>
                            <w:sz w:val="17"/>
                          </w:rPr>
                          <w:t> </w:t>
                        </w:r>
                        <w:r w:rsidRPr="00D12DFE">
                          <w:rPr>
                            <w:rFonts w:ascii="Verdana" w:hAnsi="Verdana"/>
                            <w:color w:val="000000"/>
                            <w:sz w:val="17"/>
                            <w:szCs w:val="17"/>
                          </w:rPr>
                          <w:t>|</w:t>
                        </w:r>
                        <w:r w:rsidRPr="00D12DFE">
                          <w:rPr>
                            <w:rFonts w:ascii="Verdana" w:hAnsi="Verdana"/>
                            <w:color w:val="252525"/>
                            <w:sz w:val="17"/>
                          </w:rPr>
                          <w:t> </w:t>
                        </w:r>
                        <w:hyperlink r:id="rId22" w:history="1">
                          <w:r w:rsidRPr="00D12DFE">
                            <w:rPr>
                              <w:rFonts w:ascii="Verdana" w:hAnsi="Verdana"/>
                              <w:color w:val="FFFFFF"/>
                              <w:sz w:val="17"/>
                              <w:u w:val="single"/>
                            </w:rPr>
                            <w:t>11</w:t>
                          </w:r>
                        </w:hyperlink>
                        <w:r w:rsidRPr="00D12DFE">
                          <w:rPr>
                            <w:rFonts w:ascii="Verdana" w:hAnsi="Verdana"/>
                            <w:color w:val="252525"/>
                            <w:sz w:val="17"/>
                          </w:rPr>
                          <w:t> </w:t>
                        </w:r>
                        <w:r w:rsidRPr="00D12DFE">
                          <w:rPr>
                            <w:rFonts w:ascii="Verdana" w:hAnsi="Verdana"/>
                            <w:color w:val="000000"/>
                            <w:sz w:val="17"/>
                            <w:szCs w:val="17"/>
                          </w:rPr>
                          <w:t>|</w:t>
                        </w:r>
                        <w:r w:rsidRPr="00D12DFE">
                          <w:rPr>
                            <w:rFonts w:ascii="Verdana" w:hAnsi="Verdana"/>
                            <w:color w:val="252525"/>
                            <w:sz w:val="17"/>
                          </w:rPr>
                          <w:t> </w:t>
                        </w:r>
                        <w:hyperlink r:id="rId23" w:history="1">
                          <w:r w:rsidRPr="00D12DFE">
                            <w:rPr>
                              <w:rFonts w:ascii="Verdana" w:hAnsi="Verdana"/>
                              <w:color w:val="FFFFFF"/>
                              <w:sz w:val="17"/>
                              <w:u w:val="single"/>
                            </w:rPr>
                            <w:t>12</w:t>
                          </w:r>
                        </w:hyperlink>
                        <w:r w:rsidRPr="00D12DFE">
                          <w:rPr>
                            <w:rFonts w:ascii="Verdana" w:hAnsi="Verdana"/>
                            <w:color w:val="252525"/>
                            <w:sz w:val="17"/>
                          </w:rPr>
                          <w:t> </w:t>
                        </w:r>
                        <w:r w:rsidRPr="00D12DFE">
                          <w:rPr>
                            <w:rFonts w:ascii="Verdana" w:hAnsi="Verdana"/>
                            <w:color w:val="000000"/>
                            <w:sz w:val="17"/>
                            <w:szCs w:val="17"/>
                          </w:rPr>
                          <w:t>|</w:t>
                        </w:r>
                        <w:r w:rsidRPr="00D12DFE">
                          <w:rPr>
                            <w:rFonts w:ascii="Verdana" w:hAnsi="Verdana"/>
                            <w:color w:val="252525"/>
                            <w:sz w:val="17"/>
                          </w:rPr>
                          <w:t> </w:t>
                        </w:r>
                        <w:hyperlink r:id="rId24" w:history="1">
                          <w:r w:rsidRPr="00D12DFE">
                            <w:rPr>
                              <w:rFonts w:ascii="Verdana" w:hAnsi="Verdana"/>
                              <w:color w:val="000000"/>
                              <w:sz w:val="17"/>
                              <w:u w:val="single"/>
                            </w:rPr>
                            <w:t>&gt;&gt;</w:t>
                          </w:r>
                        </w:hyperlink>
                      </w:p>
                    </w:tc>
                  </w:tr>
                </w:tbl>
                <w:p w:rsidR="00D12DFE" w:rsidRPr="00D12DFE" w:rsidRDefault="00D12DFE" w:rsidP="00D12DFE">
                  <w:pPr>
                    <w:rPr>
                      <w:rFonts w:ascii="Verdana" w:hAnsi="Verdana"/>
                      <w:vanish/>
                      <w:color w:val="252525"/>
                      <w:sz w:val="17"/>
                      <w:szCs w:val="17"/>
                    </w:rPr>
                  </w:pPr>
                </w:p>
                <w:tbl>
                  <w:tblPr>
                    <w:tblW w:w="5000" w:type="pct"/>
                    <w:tblCellSpacing w:w="0" w:type="dxa"/>
                    <w:shd w:val="clear" w:color="auto" w:fill="C0C0C0"/>
                    <w:tblCellMar>
                      <w:left w:w="0" w:type="dxa"/>
                      <w:right w:w="0" w:type="dxa"/>
                    </w:tblCellMar>
                    <w:tblLook w:val="04A0"/>
                  </w:tblPr>
                  <w:tblGrid>
                    <w:gridCol w:w="5616"/>
                    <w:gridCol w:w="1872"/>
                    <w:gridCol w:w="1872"/>
                  </w:tblGrid>
                  <w:tr w:rsidR="00D12DFE" w:rsidRPr="00D12DFE">
                    <w:trPr>
                      <w:trHeight w:val="300"/>
                      <w:tblCellSpacing w:w="0" w:type="dxa"/>
                    </w:trPr>
                    <w:tc>
                      <w:tcPr>
                        <w:tcW w:w="5000" w:type="pct"/>
                        <w:gridSpan w:val="3"/>
                        <w:shd w:val="clear" w:color="auto" w:fill="F8DFA8"/>
                        <w:hideMark/>
                      </w:tcPr>
                      <w:p w:rsidR="00D12DFE" w:rsidRPr="00D12DFE" w:rsidRDefault="00D12DFE" w:rsidP="00D12DFE">
                        <w:pPr>
                          <w:rPr>
                            <w:rFonts w:ascii="Verdana" w:hAnsi="Verdana"/>
                            <w:color w:val="252525"/>
                            <w:sz w:val="17"/>
                            <w:szCs w:val="17"/>
                          </w:rPr>
                        </w:pPr>
                        <w:r w:rsidRPr="00D12DFE">
                          <w:rPr>
                            <w:rFonts w:ascii="Verdana" w:hAnsi="Verdana"/>
                            <w:b/>
                            <w:bCs/>
                            <w:color w:val="252525"/>
                            <w:sz w:val="27"/>
                            <w:szCs w:val="27"/>
                          </w:rPr>
                          <w:t>  PlacementWeek Papers</w:t>
                        </w:r>
                      </w:p>
                    </w:tc>
                  </w:tr>
                  <w:tr w:rsidR="00D12DFE" w:rsidRPr="00D12DFE">
                    <w:trPr>
                      <w:tblCellSpacing w:w="0" w:type="dxa"/>
                    </w:trPr>
                    <w:tc>
                      <w:tcPr>
                        <w:tcW w:w="3000" w:type="pct"/>
                        <w:shd w:val="clear" w:color="auto" w:fill="E6E6FA"/>
                        <w:vAlign w:val="center"/>
                        <w:hideMark/>
                      </w:tcPr>
                      <w:p w:rsidR="00D12DFE" w:rsidRPr="00D12DFE" w:rsidRDefault="00D12DFE" w:rsidP="00D12DFE">
                        <w:pPr>
                          <w:rPr>
                            <w:rFonts w:ascii="Verdana" w:hAnsi="Verdana"/>
                            <w:color w:val="252525"/>
                            <w:sz w:val="17"/>
                            <w:szCs w:val="17"/>
                          </w:rPr>
                        </w:pPr>
                        <w:r w:rsidRPr="00D12DFE">
                          <w:rPr>
                            <w:rFonts w:ascii="Verdana" w:hAnsi="Verdana"/>
                            <w:color w:val="252525"/>
                            <w:sz w:val="17"/>
                            <w:szCs w:val="17"/>
                          </w:rPr>
                          <w:t>  </w:t>
                        </w:r>
                        <w:r w:rsidRPr="00D12DFE">
                          <w:rPr>
                            <w:rFonts w:ascii="Verdana" w:hAnsi="Verdana"/>
                            <w:color w:val="252525"/>
                            <w:sz w:val="17"/>
                          </w:rPr>
                          <w:t> </w:t>
                        </w:r>
                        <w:hyperlink r:id="rId25" w:history="1">
                          <w:r w:rsidRPr="00D12DFE">
                            <w:rPr>
                              <w:rFonts w:ascii="Verdana" w:hAnsi="Verdana"/>
                              <w:color w:val="000000"/>
                              <w:sz w:val="17"/>
                              <w:u w:val="single"/>
                            </w:rPr>
                            <w:t>Home</w:t>
                          </w:r>
                        </w:hyperlink>
                        <w:r w:rsidRPr="00D12DFE">
                          <w:rPr>
                            <w:rFonts w:ascii="Verdana" w:hAnsi="Verdana"/>
                            <w:color w:val="252525"/>
                            <w:sz w:val="17"/>
                          </w:rPr>
                          <w:t> </w:t>
                        </w:r>
                        <w:r w:rsidRPr="00D12DFE">
                          <w:rPr>
                            <w:rFonts w:ascii="Verdana" w:hAnsi="Verdana"/>
                            <w:color w:val="252525"/>
                            <w:sz w:val="17"/>
                            <w:szCs w:val="17"/>
                          </w:rPr>
                          <w:t>&gt;&gt;</w:t>
                        </w:r>
                        <w:r w:rsidRPr="00D12DFE">
                          <w:rPr>
                            <w:rFonts w:ascii="Verdana" w:hAnsi="Verdana"/>
                            <w:color w:val="252525"/>
                            <w:sz w:val="17"/>
                          </w:rPr>
                          <w:t> </w:t>
                        </w:r>
                        <w:hyperlink r:id="rId26" w:history="1">
                          <w:r w:rsidRPr="00D12DFE">
                            <w:rPr>
                              <w:rFonts w:ascii="Verdana" w:hAnsi="Verdana"/>
                              <w:color w:val="000000"/>
                              <w:sz w:val="17"/>
                              <w:u w:val="single"/>
                            </w:rPr>
                            <w:t>Placementweek</w:t>
                          </w:r>
                        </w:hyperlink>
                        <w:r w:rsidRPr="00D12DFE">
                          <w:rPr>
                            <w:rFonts w:ascii="Verdana" w:hAnsi="Verdana"/>
                            <w:color w:val="252525"/>
                            <w:sz w:val="17"/>
                          </w:rPr>
                          <w:t> </w:t>
                        </w:r>
                        <w:r w:rsidRPr="00D12DFE">
                          <w:rPr>
                            <w:rFonts w:ascii="Verdana" w:hAnsi="Verdana"/>
                            <w:color w:val="252525"/>
                            <w:sz w:val="17"/>
                            <w:szCs w:val="17"/>
                          </w:rPr>
                          <w:t>&gt;&gt;</w:t>
                        </w:r>
                        <w:hyperlink r:id="rId27" w:history="1">
                          <w:r w:rsidRPr="00D12DFE">
                            <w:rPr>
                              <w:rFonts w:ascii="Verdana" w:hAnsi="Verdana"/>
                              <w:color w:val="000000"/>
                              <w:sz w:val="17"/>
                              <w:u w:val="single"/>
                            </w:rPr>
                            <w:t> TCS</w:t>
                          </w:r>
                        </w:hyperlink>
                        <w:r w:rsidRPr="00D12DFE">
                          <w:rPr>
                            <w:rFonts w:ascii="Verdana" w:hAnsi="Verdana"/>
                            <w:color w:val="252525"/>
                            <w:sz w:val="17"/>
                            <w:szCs w:val="17"/>
                          </w:rPr>
                          <w:t>&gt;&gt; Test Paper :18         This TCS Paper is viewed by 5406 times      </w:t>
                        </w:r>
                      </w:p>
                    </w:tc>
                    <w:tc>
                      <w:tcPr>
                        <w:tcW w:w="1000" w:type="pct"/>
                        <w:shd w:val="clear" w:color="auto" w:fill="E6E6FA"/>
                        <w:vAlign w:val="center"/>
                        <w:hideMark/>
                      </w:tcPr>
                      <w:p w:rsidR="00D12DFE" w:rsidRPr="00D12DFE" w:rsidRDefault="00D12DFE" w:rsidP="00D12DFE">
                        <w:pPr>
                          <w:jc w:val="center"/>
                          <w:rPr>
                            <w:rFonts w:ascii="Verdana" w:hAnsi="Verdana"/>
                            <w:color w:val="252525"/>
                            <w:sz w:val="17"/>
                            <w:szCs w:val="17"/>
                          </w:rPr>
                        </w:pPr>
                        <w:hyperlink r:id="rId28" w:history="1">
                          <w:r w:rsidRPr="00D12DFE">
                            <w:rPr>
                              <w:rFonts w:ascii="Verdana" w:hAnsi="Verdana"/>
                              <w:color w:val="000000"/>
                              <w:sz w:val="17"/>
                              <w:u w:val="single"/>
                            </w:rPr>
                            <w:t>Company List</w:t>
                          </w:r>
                        </w:hyperlink>
                      </w:p>
                    </w:tc>
                    <w:tc>
                      <w:tcPr>
                        <w:tcW w:w="0" w:type="auto"/>
                        <w:shd w:val="clear" w:color="auto" w:fill="C0C0C0"/>
                        <w:vAlign w:val="center"/>
                        <w:hideMark/>
                      </w:tcPr>
                      <w:p w:rsidR="00D12DFE" w:rsidRPr="00D12DFE" w:rsidRDefault="00D12DFE" w:rsidP="00D12DFE">
                        <w:pPr>
                          <w:rPr>
                            <w:sz w:val="20"/>
                            <w:szCs w:val="20"/>
                          </w:rPr>
                        </w:pPr>
                      </w:p>
                    </w:tc>
                  </w:tr>
                </w:tbl>
                <w:p w:rsidR="00D12DFE" w:rsidRPr="00D12DFE" w:rsidRDefault="00D12DFE" w:rsidP="00D12DFE">
                  <w:pPr>
                    <w:rPr>
                      <w:rFonts w:ascii="Verdana" w:hAnsi="Verdana"/>
                      <w:color w:val="252525"/>
                      <w:sz w:val="17"/>
                      <w:szCs w:val="17"/>
                    </w:rPr>
                  </w:pPr>
                </w:p>
              </w:tc>
            </w:tr>
            <w:tr w:rsidR="00D12DFE" w:rsidRPr="00D12DFE">
              <w:trPr>
                <w:trHeight w:val="225"/>
                <w:tblCellSpacing w:w="0" w:type="dxa"/>
              </w:trPr>
              <w:tc>
                <w:tcPr>
                  <w:tcW w:w="5000" w:type="pct"/>
                  <w:tcBorders>
                    <w:top w:val="nil"/>
                    <w:left w:val="nil"/>
                    <w:bottom w:val="nil"/>
                    <w:right w:val="nil"/>
                  </w:tcBorders>
                  <w:vAlign w:val="center"/>
                  <w:hideMark/>
                </w:tcPr>
                <w:p w:rsidR="00D12DFE" w:rsidRPr="00D12DFE" w:rsidRDefault="00D12DFE" w:rsidP="00D12DFE">
                  <w:pPr>
                    <w:jc w:val="center"/>
                    <w:rPr>
                      <w:ins w:id="0" w:author="Unknown"/>
                      <w:rFonts w:ascii="Verdana" w:hAnsi="Verdana"/>
                      <w:color w:val="252525"/>
                      <w:sz w:val="17"/>
                      <w:szCs w:val="17"/>
                    </w:rPr>
                  </w:pPr>
                  <w:ins w:id="1" w:author="Unknown">
                    <w:r w:rsidRPr="00D12DFE">
                      <w:rPr>
                        <w:rFonts w:ascii="Verdana" w:hAnsi="Verdana"/>
                        <w:color w:val="252525"/>
                        <w:sz w:val="17"/>
                        <w:szCs w:val="17"/>
                      </w:rPr>
                      <w:br/>
                    </w:r>
                  </w:ins>
                </w:p>
                <w:tbl>
                  <w:tblPr>
                    <w:tblW w:w="3500" w:type="pct"/>
                    <w:jc w:val="center"/>
                    <w:tblCellSpacing w:w="15" w:type="dxa"/>
                    <w:tblBorders>
                      <w:top w:val="single" w:sz="6" w:space="0" w:color="CECECE"/>
                      <w:left w:val="single" w:sz="6" w:space="0" w:color="CECECE"/>
                      <w:bottom w:val="single" w:sz="6" w:space="0" w:color="CECECE"/>
                      <w:right w:val="single" w:sz="6" w:space="0" w:color="CECECE"/>
                    </w:tblBorders>
                    <w:tblCellMar>
                      <w:top w:w="15" w:type="dxa"/>
                      <w:left w:w="15" w:type="dxa"/>
                      <w:bottom w:w="15" w:type="dxa"/>
                      <w:right w:w="15" w:type="dxa"/>
                    </w:tblCellMar>
                    <w:tblLook w:val="04A0"/>
                  </w:tblPr>
                  <w:tblGrid>
                    <w:gridCol w:w="6541"/>
                  </w:tblGrid>
                  <w:tr w:rsidR="00D12DFE" w:rsidRPr="00D12DFE">
                    <w:trPr>
                      <w:tblCellSpacing w:w="15" w:type="dxa"/>
                      <w:jc w:val="center"/>
                    </w:trPr>
                    <w:tc>
                      <w:tcPr>
                        <w:tcW w:w="0" w:type="auto"/>
                        <w:shd w:val="clear" w:color="auto" w:fill="9ABD54"/>
                        <w:vAlign w:val="center"/>
                        <w:hideMark/>
                      </w:tcPr>
                      <w:p w:rsidR="00D12DFE" w:rsidRPr="00D12DFE" w:rsidRDefault="00D12DFE" w:rsidP="00D12DFE">
                        <w:pPr>
                          <w:spacing w:before="100" w:beforeAutospacing="1" w:after="100" w:afterAutospacing="1"/>
                          <w:rPr>
                            <w:rFonts w:ascii="Verdana" w:hAnsi="Verdana"/>
                            <w:color w:val="FFFFFF"/>
                            <w:sz w:val="21"/>
                            <w:szCs w:val="21"/>
                          </w:rPr>
                        </w:pPr>
                        <w:r w:rsidRPr="00D12DFE">
                          <w:rPr>
                            <w:rFonts w:ascii="Verdana" w:hAnsi="Verdana"/>
                            <w:color w:val="FFFFFF"/>
                            <w:sz w:val="21"/>
                            <w:szCs w:val="21"/>
                          </w:rPr>
                          <w:t>Fully Solved Sample Placement Papers with Answers, Detail Explanations, Time Based Approach and All India Performance Ranking is now launched at Power Placement Preparation.</w:t>
                        </w:r>
                        <w:r w:rsidRPr="00D12DFE">
                          <w:rPr>
                            <w:rFonts w:ascii="Verdana" w:hAnsi="Verdana"/>
                            <w:color w:val="FFFFFF"/>
                            <w:sz w:val="21"/>
                            <w:szCs w:val="21"/>
                          </w:rPr>
                          <w:br/>
                        </w:r>
                        <w:r w:rsidRPr="00D12DFE">
                          <w:rPr>
                            <w:rFonts w:ascii="Verdana" w:hAnsi="Verdana"/>
                            <w:color w:val="FFFFFF"/>
                            <w:sz w:val="21"/>
                            <w:szCs w:val="21"/>
                          </w:rPr>
                          <w:br/>
                          <w:t>Subscribe now to</w:t>
                        </w:r>
                        <w:r w:rsidRPr="00D12DFE">
                          <w:rPr>
                            <w:rFonts w:ascii="Verdana" w:hAnsi="Verdana"/>
                            <w:color w:val="FFFFFF"/>
                            <w:sz w:val="21"/>
                          </w:rPr>
                          <w:t> </w:t>
                        </w:r>
                        <w:hyperlink r:id="rId29" w:tgtFrame="_blank" w:history="1">
                          <w:r w:rsidRPr="00D12DFE">
                            <w:rPr>
                              <w:rFonts w:ascii="Verdana" w:hAnsi="Verdana"/>
                              <w:b/>
                              <w:bCs/>
                              <w:color w:val="000000"/>
                              <w:sz w:val="17"/>
                              <w:u w:val="single"/>
                            </w:rPr>
                            <w:t>Power Placement Preparation</w:t>
                          </w:r>
                        </w:hyperlink>
                        <w:r w:rsidRPr="00D12DFE">
                          <w:rPr>
                            <w:rFonts w:ascii="Verdana" w:hAnsi="Verdana"/>
                            <w:color w:val="FFFFFF"/>
                            <w:sz w:val="21"/>
                          </w:rPr>
                          <w:t> </w:t>
                        </w:r>
                        <w:r w:rsidRPr="00D12DFE">
                          <w:rPr>
                            <w:rFonts w:ascii="Verdana" w:hAnsi="Verdana"/>
                            <w:color w:val="FFFFFF"/>
                            <w:sz w:val="21"/>
                            <w:szCs w:val="21"/>
                          </w:rPr>
                          <w:t>to get your cubicle in your dream company.  </w:t>
                        </w:r>
                        <w:r w:rsidRPr="00D12DFE">
                          <w:rPr>
                            <w:rFonts w:ascii="Verdana" w:hAnsi="Verdana"/>
                            <w:color w:val="FFFFFF"/>
                            <w:sz w:val="21"/>
                          </w:rPr>
                          <w:t> </w:t>
                        </w:r>
                        <w:hyperlink r:id="rId30" w:tgtFrame="_blank" w:history="1">
                          <w:r w:rsidRPr="00D12DFE">
                            <w:rPr>
                              <w:rFonts w:ascii="Verdana" w:hAnsi="Verdana"/>
                              <w:b/>
                              <w:bCs/>
                              <w:color w:val="000000"/>
                              <w:sz w:val="17"/>
                              <w:u w:val="single"/>
                            </w:rPr>
                            <w:t>Know More &gt;&gt;</w:t>
                          </w:r>
                        </w:hyperlink>
                      </w:p>
                    </w:tc>
                  </w:tr>
                </w:tbl>
                <w:p w:rsidR="00D12DFE" w:rsidRPr="00D12DFE" w:rsidRDefault="00D12DFE" w:rsidP="00D12DFE">
                  <w:pPr>
                    <w:jc w:val="center"/>
                    <w:rPr>
                      <w:rFonts w:ascii="Verdana" w:hAnsi="Verdana"/>
                      <w:color w:val="252525"/>
                      <w:sz w:val="17"/>
                      <w:szCs w:val="17"/>
                    </w:rPr>
                  </w:pPr>
                </w:p>
              </w:tc>
            </w:tr>
            <w:tr w:rsidR="00D12DFE" w:rsidRPr="00D12DFE">
              <w:trPr>
                <w:tblCellSpacing w:w="0" w:type="dxa"/>
              </w:trPr>
              <w:tc>
                <w:tcPr>
                  <w:tcW w:w="5000" w:type="pct"/>
                  <w:tcBorders>
                    <w:top w:val="nil"/>
                    <w:left w:val="nil"/>
                    <w:bottom w:val="nil"/>
                    <w:right w:val="nil"/>
                  </w:tcBorders>
                  <w:hideMark/>
                </w:tcPr>
                <w:tbl>
                  <w:tblPr>
                    <w:tblW w:w="5000" w:type="pct"/>
                    <w:tblCellSpacing w:w="0" w:type="dxa"/>
                    <w:tblCellMar>
                      <w:left w:w="0" w:type="dxa"/>
                      <w:right w:w="0" w:type="dxa"/>
                    </w:tblCellMar>
                    <w:tblLook w:val="04A0"/>
                  </w:tblPr>
                  <w:tblGrid>
                    <w:gridCol w:w="120"/>
                    <w:gridCol w:w="9240"/>
                  </w:tblGrid>
                  <w:tr w:rsidR="00D12DFE" w:rsidRPr="00D12DFE">
                    <w:trPr>
                      <w:tblCellSpacing w:w="0" w:type="dxa"/>
                    </w:trPr>
                    <w:tc>
                      <w:tcPr>
                        <w:tcW w:w="45" w:type="dxa"/>
                        <w:hideMark/>
                      </w:tcPr>
                      <w:p w:rsidR="00D12DFE" w:rsidRPr="00D12DFE" w:rsidRDefault="00D12DFE" w:rsidP="00D12DFE">
                        <w:pPr>
                          <w:rPr>
                            <w:rFonts w:ascii="Verdana" w:hAnsi="Verdana"/>
                            <w:color w:val="252525"/>
                            <w:sz w:val="17"/>
                            <w:szCs w:val="17"/>
                          </w:rPr>
                        </w:pPr>
                        <w:r w:rsidRPr="00D12DFE">
                          <w:rPr>
                            <w:rFonts w:ascii="Verdana" w:hAnsi="Verdana"/>
                            <w:color w:val="252525"/>
                            <w:sz w:val="17"/>
                            <w:szCs w:val="17"/>
                          </w:rPr>
                          <w:t>  </w:t>
                        </w:r>
                      </w:p>
                    </w:tc>
                    <w:tc>
                      <w:tcPr>
                        <w:tcW w:w="5000" w:type="pct"/>
                        <w:hideMark/>
                      </w:tcPr>
                      <w:p w:rsidR="00D12DFE" w:rsidRPr="00D12DFE" w:rsidRDefault="00D12DFE" w:rsidP="00D12DFE">
                        <w:pPr>
                          <w:spacing w:line="240" w:lineRule="atLeast"/>
                          <w:jc w:val="center"/>
                          <w:rPr>
                            <w:color w:val="252525"/>
                          </w:rPr>
                        </w:pPr>
                        <w:r w:rsidRPr="00D12DFE">
                          <w:rPr>
                            <w:b/>
                            <w:bCs/>
                            <w:color w:val="252525"/>
                          </w:rPr>
                          <w:t>                              </w:t>
                        </w:r>
                      </w:p>
                      <w:p w:rsidR="00D12DFE" w:rsidRPr="00D12DFE" w:rsidRDefault="00D12DFE" w:rsidP="00D12DFE">
                        <w:pPr>
                          <w:spacing w:line="240" w:lineRule="atLeast"/>
                          <w:rPr>
                            <w:rFonts w:ascii="Verdana" w:hAnsi="Verdana"/>
                            <w:color w:val="252525"/>
                            <w:sz w:val="17"/>
                            <w:szCs w:val="17"/>
                          </w:rPr>
                        </w:pPr>
                      </w:p>
                      <w:tbl>
                        <w:tblPr>
                          <w:tblW w:w="3500" w:type="pct"/>
                          <w:tblCellSpacing w:w="15" w:type="dxa"/>
                          <w:tblBorders>
                            <w:top w:val="single" w:sz="6" w:space="0" w:color="808080"/>
                            <w:left w:val="single" w:sz="6" w:space="0" w:color="808080"/>
                            <w:bottom w:val="single" w:sz="6" w:space="0" w:color="808080"/>
                            <w:right w:val="single" w:sz="6" w:space="0" w:color="808080"/>
                          </w:tblBorders>
                          <w:shd w:val="clear" w:color="auto" w:fill="E8EEF7"/>
                          <w:tblCellMar>
                            <w:top w:w="15" w:type="dxa"/>
                            <w:left w:w="15" w:type="dxa"/>
                            <w:bottom w:w="15" w:type="dxa"/>
                            <w:right w:w="15" w:type="dxa"/>
                          </w:tblCellMar>
                          <w:tblLook w:val="04A0"/>
                        </w:tblPr>
                        <w:tblGrid>
                          <w:gridCol w:w="6457"/>
                        </w:tblGrid>
                        <w:tr w:rsidR="00D12DFE" w:rsidRPr="00D12DFE">
                          <w:trPr>
                            <w:tblCellSpacing w:w="15" w:type="dxa"/>
                          </w:trPr>
                          <w:tc>
                            <w:tcPr>
                              <w:tcW w:w="0" w:type="auto"/>
                              <w:tcBorders>
                                <w:bottom w:val="single" w:sz="6" w:space="0" w:color="808080"/>
                              </w:tcBorders>
                              <w:shd w:val="clear" w:color="auto" w:fill="E8EEF7"/>
                              <w:vAlign w:val="center"/>
                              <w:hideMark/>
                            </w:tcPr>
                            <w:p w:rsidR="00D12DFE" w:rsidRPr="00D12DFE" w:rsidRDefault="00D12DFE" w:rsidP="00D12DFE">
                              <w:pPr>
                                <w:jc w:val="center"/>
                                <w:rPr>
                                  <w:rFonts w:ascii="Verdana" w:hAnsi="Verdana"/>
                                  <w:b/>
                                  <w:bCs/>
                                  <w:color w:val="252525"/>
                                  <w:sz w:val="17"/>
                                  <w:szCs w:val="17"/>
                                </w:rPr>
                              </w:pPr>
                              <w:r w:rsidRPr="00D12DFE">
                                <w:rPr>
                                  <w:rFonts w:ascii="Verdana" w:hAnsi="Verdana"/>
                                  <w:b/>
                                  <w:bCs/>
                                  <w:color w:val="252525"/>
                                  <w:sz w:val="17"/>
                                  <w:szCs w:val="17"/>
                                </w:rPr>
                                <w:t>Test Paper :18</w:t>
                              </w:r>
                            </w:p>
                          </w:tc>
                        </w:tr>
                        <w:tr w:rsidR="00D12DFE" w:rsidRPr="00D12DFE">
                          <w:trPr>
                            <w:tblCellSpacing w:w="15" w:type="dxa"/>
                          </w:trPr>
                          <w:tc>
                            <w:tcPr>
                              <w:tcW w:w="0" w:type="auto"/>
                              <w:tcBorders>
                                <w:bottom w:val="single" w:sz="6" w:space="0" w:color="808080"/>
                              </w:tcBorders>
                              <w:shd w:val="clear" w:color="auto" w:fill="E8EEF7"/>
                              <w:vAlign w:val="center"/>
                              <w:hideMark/>
                            </w:tcPr>
                            <w:p w:rsidR="00D12DFE" w:rsidRPr="00D12DFE" w:rsidRDefault="00D12DFE" w:rsidP="00D12DFE">
                              <w:pPr>
                                <w:rPr>
                                  <w:rFonts w:ascii="Verdana" w:hAnsi="Verdana"/>
                                  <w:color w:val="252525"/>
                                  <w:sz w:val="17"/>
                                  <w:szCs w:val="17"/>
                                </w:rPr>
                              </w:pPr>
                              <w:r w:rsidRPr="00D12DFE">
                                <w:rPr>
                                  <w:rFonts w:ascii="Verdana" w:hAnsi="Verdana"/>
                                  <w:b/>
                                  <w:bCs/>
                                  <w:color w:val="252525"/>
                                  <w:sz w:val="17"/>
                                  <w:szCs w:val="17"/>
                                </w:rPr>
                                <w:t> Paper Type     :</w:t>
                              </w:r>
                              <w:r w:rsidRPr="00D12DFE">
                                <w:rPr>
                                  <w:rFonts w:ascii="Verdana" w:hAnsi="Verdana"/>
                                  <w:color w:val="252525"/>
                                  <w:sz w:val="17"/>
                                </w:rPr>
                                <w:t> </w:t>
                              </w:r>
                              <w:r w:rsidRPr="00D12DFE">
                                <w:rPr>
                                  <w:rFonts w:ascii="Verdana" w:hAnsi="Verdana"/>
                                  <w:color w:val="252525"/>
                                  <w:sz w:val="17"/>
                                  <w:szCs w:val="17"/>
                                </w:rPr>
                                <w:t>Whole Testpaper</w:t>
                              </w:r>
                            </w:p>
                          </w:tc>
                        </w:tr>
                        <w:tr w:rsidR="00D12DFE" w:rsidRPr="00D12DFE">
                          <w:trPr>
                            <w:tblCellSpacing w:w="15" w:type="dxa"/>
                          </w:trPr>
                          <w:tc>
                            <w:tcPr>
                              <w:tcW w:w="0" w:type="auto"/>
                              <w:tcBorders>
                                <w:bottom w:val="single" w:sz="6" w:space="0" w:color="808080"/>
                              </w:tcBorders>
                              <w:shd w:val="clear" w:color="auto" w:fill="E8EEF7"/>
                              <w:vAlign w:val="center"/>
                              <w:hideMark/>
                            </w:tcPr>
                            <w:p w:rsidR="00D12DFE" w:rsidRPr="00D12DFE" w:rsidRDefault="00D12DFE" w:rsidP="00D12DFE">
                              <w:pPr>
                                <w:rPr>
                                  <w:rFonts w:ascii="Verdana" w:hAnsi="Verdana"/>
                                  <w:color w:val="252525"/>
                                  <w:sz w:val="17"/>
                                  <w:szCs w:val="17"/>
                                </w:rPr>
                              </w:pPr>
                              <w:r w:rsidRPr="00D12DFE">
                                <w:rPr>
                                  <w:rFonts w:ascii="Verdana" w:hAnsi="Verdana"/>
                                  <w:b/>
                                  <w:bCs/>
                                  <w:color w:val="252525"/>
                                  <w:sz w:val="17"/>
                                  <w:szCs w:val="17"/>
                                </w:rPr>
                                <w:t> Test Date        :</w:t>
                              </w:r>
                              <w:r w:rsidRPr="00D12DFE">
                                <w:rPr>
                                  <w:rFonts w:ascii="Verdana" w:hAnsi="Verdana"/>
                                  <w:b/>
                                  <w:bCs/>
                                  <w:color w:val="252525"/>
                                  <w:sz w:val="17"/>
                                </w:rPr>
                                <w:t> </w:t>
                              </w:r>
                              <w:r w:rsidRPr="00D12DFE">
                                <w:rPr>
                                  <w:rFonts w:ascii="Verdana" w:hAnsi="Verdana"/>
                                  <w:color w:val="252525"/>
                                  <w:sz w:val="17"/>
                                  <w:szCs w:val="17"/>
                                </w:rPr>
                                <w:t>26  November  2010 </w:t>
                              </w:r>
                            </w:p>
                          </w:tc>
                        </w:tr>
                        <w:tr w:rsidR="00D12DFE" w:rsidRPr="00D12DFE">
                          <w:trPr>
                            <w:tblCellSpacing w:w="15" w:type="dxa"/>
                          </w:trPr>
                          <w:tc>
                            <w:tcPr>
                              <w:tcW w:w="0" w:type="auto"/>
                              <w:tcBorders>
                                <w:bottom w:val="single" w:sz="6" w:space="0" w:color="808080"/>
                              </w:tcBorders>
                              <w:shd w:val="clear" w:color="auto" w:fill="E8EEF7"/>
                              <w:vAlign w:val="center"/>
                              <w:hideMark/>
                            </w:tcPr>
                            <w:p w:rsidR="00D12DFE" w:rsidRPr="00D12DFE" w:rsidRDefault="00D12DFE" w:rsidP="00D12DFE">
                              <w:pPr>
                                <w:rPr>
                                  <w:rFonts w:ascii="Verdana" w:hAnsi="Verdana"/>
                                  <w:color w:val="252525"/>
                                  <w:sz w:val="17"/>
                                  <w:szCs w:val="17"/>
                                </w:rPr>
                              </w:pPr>
                              <w:r w:rsidRPr="00D12DFE">
                                <w:rPr>
                                  <w:rFonts w:ascii="Verdana" w:hAnsi="Verdana"/>
                                  <w:b/>
                                  <w:bCs/>
                                  <w:color w:val="252525"/>
                                  <w:sz w:val="17"/>
                                  <w:szCs w:val="17"/>
                                </w:rPr>
                                <w:t> Test Location  :</w:t>
                              </w:r>
                              <w:r w:rsidRPr="00D12DFE">
                                <w:rPr>
                                  <w:rFonts w:ascii="Verdana" w:hAnsi="Verdana"/>
                                  <w:b/>
                                  <w:bCs/>
                                  <w:color w:val="252525"/>
                                  <w:sz w:val="17"/>
                                </w:rPr>
                                <w:t> </w:t>
                              </w:r>
                              <w:r w:rsidRPr="00D12DFE">
                                <w:rPr>
                                  <w:rFonts w:ascii="Verdana" w:hAnsi="Verdana"/>
                                  <w:color w:val="252525"/>
                                  <w:sz w:val="17"/>
                                  <w:szCs w:val="17"/>
                                </w:rPr>
                                <w:t>SRM University, Chennai</w:t>
                              </w:r>
                            </w:p>
                          </w:tc>
                        </w:tr>
                        <w:tr w:rsidR="00D12DFE" w:rsidRPr="00D12DFE">
                          <w:trPr>
                            <w:tblCellSpacing w:w="15" w:type="dxa"/>
                          </w:trPr>
                          <w:tc>
                            <w:tcPr>
                              <w:tcW w:w="0" w:type="auto"/>
                              <w:tcBorders>
                                <w:bottom w:val="single" w:sz="6" w:space="0" w:color="808080"/>
                              </w:tcBorders>
                              <w:shd w:val="clear" w:color="auto" w:fill="E8EEF7"/>
                              <w:vAlign w:val="center"/>
                              <w:hideMark/>
                            </w:tcPr>
                            <w:p w:rsidR="00D12DFE" w:rsidRPr="00D12DFE" w:rsidRDefault="00D12DFE" w:rsidP="00D12DFE">
                              <w:pPr>
                                <w:rPr>
                                  <w:rFonts w:ascii="Verdana" w:hAnsi="Verdana"/>
                                  <w:color w:val="252525"/>
                                  <w:sz w:val="17"/>
                                  <w:szCs w:val="17"/>
                                </w:rPr>
                              </w:pPr>
                              <w:r w:rsidRPr="00D12DFE">
                                <w:rPr>
                                  <w:rFonts w:ascii="Verdana" w:hAnsi="Verdana"/>
                                  <w:b/>
                                  <w:bCs/>
                                  <w:color w:val="252525"/>
                                  <w:sz w:val="17"/>
                                  <w:szCs w:val="17"/>
                                </w:rPr>
                                <w:t> Posted By        :</w:t>
                              </w:r>
                              <w:r w:rsidRPr="00D12DFE">
                                <w:rPr>
                                  <w:rFonts w:ascii="Verdana" w:hAnsi="Verdana"/>
                                  <w:b/>
                                  <w:bCs/>
                                  <w:color w:val="252525"/>
                                  <w:sz w:val="17"/>
                                </w:rPr>
                                <w:t> </w:t>
                              </w:r>
                              <w:r w:rsidRPr="00D12DFE">
                                <w:rPr>
                                  <w:rFonts w:ascii="Verdana" w:hAnsi="Verdana"/>
                                  <w:color w:val="252525"/>
                                  <w:sz w:val="17"/>
                                  <w:szCs w:val="17"/>
                                </w:rPr>
                                <w:t>Murali Krishna Ayenampudi</w:t>
                              </w:r>
                            </w:p>
                          </w:tc>
                        </w:tr>
                      </w:tbl>
                      <w:p w:rsidR="00D12DFE" w:rsidRPr="00D12DFE" w:rsidRDefault="00D12DFE" w:rsidP="00D12DFE">
                        <w:pPr>
                          <w:spacing w:line="231" w:lineRule="atLeast"/>
                          <w:textAlignment w:val="baseline"/>
                          <w:rPr>
                            <w:rFonts w:ascii="Verdana" w:hAnsi="Verdana"/>
                            <w:color w:val="252525"/>
                            <w:sz w:val="18"/>
                            <w:szCs w:val="18"/>
                          </w:rPr>
                        </w:pPr>
                        <w:r w:rsidRPr="00D12DFE">
                          <w:rPr>
                            <w:rFonts w:ascii="Verdana" w:hAnsi="Verdana"/>
                            <w:color w:val="111111"/>
                            <w:sz w:val="20"/>
                            <w:szCs w:val="20"/>
                            <w:bdr w:val="none" w:sz="0" w:space="0" w:color="auto" w:frame="1"/>
                          </w:rPr>
                          <w:t>Contributor name: Ayenampudi Murali Krishna</w:t>
                        </w:r>
                      </w:p>
                      <w:p w:rsidR="00D12DFE" w:rsidRPr="00D12DFE" w:rsidRDefault="00D12DFE" w:rsidP="00D12DFE">
                        <w:pPr>
                          <w:spacing w:line="231" w:lineRule="atLeast"/>
                          <w:textAlignment w:val="baseline"/>
                          <w:rPr>
                            <w:rFonts w:ascii="Verdana" w:hAnsi="Verdana"/>
                            <w:color w:val="252525"/>
                            <w:sz w:val="18"/>
                            <w:szCs w:val="18"/>
                          </w:rPr>
                        </w:pPr>
                        <w:r w:rsidRPr="00D12DFE">
                          <w:rPr>
                            <w:rFonts w:ascii="Verdana" w:hAnsi="Verdana"/>
                            <w:color w:val="111111"/>
                            <w:sz w:val="20"/>
                            <w:szCs w:val="20"/>
                            <w:bdr w:val="none" w:sz="0" w:space="0" w:color="auto" w:frame="1"/>
                          </w:rPr>
                          <w:t>Company Name: TCS</w:t>
                        </w:r>
                      </w:p>
                      <w:p w:rsidR="00D12DFE" w:rsidRPr="00D12DFE" w:rsidRDefault="00D12DFE" w:rsidP="00D12DFE">
                        <w:pPr>
                          <w:spacing w:line="231" w:lineRule="atLeast"/>
                          <w:textAlignment w:val="baseline"/>
                          <w:rPr>
                            <w:rFonts w:ascii="Verdana" w:hAnsi="Verdana"/>
                            <w:color w:val="252525"/>
                            <w:sz w:val="18"/>
                            <w:szCs w:val="18"/>
                          </w:rPr>
                        </w:pPr>
                        <w:r w:rsidRPr="00D12DFE">
                          <w:rPr>
                            <w:rFonts w:ascii="Verdana" w:hAnsi="Verdana"/>
                            <w:color w:val="111111"/>
                            <w:sz w:val="20"/>
                            <w:szCs w:val="20"/>
                            <w:bdr w:val="none" w:sz="0" w:space="0" w:color="auto" w:frame="1"/>
                          </w:rPr>
                          <w:t>Status: Selected</w:t>
                        </w:r>
                      </w:p>
                      <w:p w:rsidR="00D12DFE" w:rsidRPr="00D12DFE" w:rsidRDefault="00D12DFE" w:rsidP="00D12DFE">
                        <w:pPr>
                          <w:spacing w:line="231" w:lineRule="atLeast"/>
                          <w:textAlignment w:val="baseline"/>
                          <w:rPr>
                            <w:rFonts w:ascii="Verdana" w:hAnsi="Verdana"/>
                            <w:color w:val="252525"/>
                            <w:sz w:val="18"/>
                            <w:szCs w:val="18"/>
                          </w:rPr>
                        </w:pPr>
                        <w:r w:rsidRPr="00D12DFE">
                          <w:rPr>
                            <w:rFonts w:ascii="Verdana" w:hAnsi="Verdana"/>
                            <w:color w:val="111111"/>
                            <w:sz w:val="20"/>
                            <w:szCs w:val="20"/>
                            <w:bdr w:val="none" w:sz="0" w:space="0" w:color="auto" w:frame="1"/>
                          </w:rPr>
                          <w:t>Venue: SRM University,Chennai</w:t>
                        </w:r>
                      </w:p>
                      <w:p w:rsidR="00D12DFE" w:rsidRPr="00D12DFE" w:rsidRDefault="00D12DFE" w:rsidP="00D12DFE">
                        <w:pPr>
                          <w:spacing w:line="231" w:lineRule="atLeast"/>
                          <w:textAlignment w:val="baseline"/>
                          <w:rPr>
                            <w:rFonts w:ascii="Verdana" w:hAnsi="Verdana"/>
                            <w:color w:val="252525"/>
                            <w:sz w:val="18"/>
                            <w:szCs w:val="18"/>
                          </w:rPr>
                        </w:pPr>
                        <w:r w:rsidRPr="00D12DFE">
                          <w:rPr>
                            <w:rFonts w:ascii="Verdana" w:hAnsi="Verdana"/>
                            <w:color w:val="111111"/>
                            <w:sz w:val="20"/>
                            <w:szCs w:val="20"/>
                            <w:bdr w:val="none" w:sz="0" w:space="0" w:color="auto" w:frame="1"/>
                          </w:rPr>
                          <w:t>Placement Date: 26/11/2010.</w:t>
                        </w:r>
                      </w:p>
                      <w:p w:rsidR="00D12DFE" w:rsidRPr="00D12DFE" w:rsidRDefault="00D12DFE" w:rsidP="00D12DFE">
                        <w:pPr>
                          <w:spacing w:line="231" w:lineRule="atLeast"/>
                          <w:textAlignment w:val="baseline"/>
                          <w:rPr>
                            <w:rFonts w:ascii="Verdana" w:hAnsi="Verdana"/>
                            <w:color w:val="252525"/>
                            <w:sz w:val="18"/>
                            <w:szCs w:val="18"/>
                          </w:rPr>
                        </w:pPr>
                        <w:r w:rsidRPr="00D12DFE">
                          <w:rPr>
                            <w:rFonts w:ascii="Verdana" w:hAnsi="Verdana"/>
                            <w:color w:val="111111"/>
                            <w:sz w:val="20"/>
                            <w:szCs w:val="20"/>
                            <w:bdr w:val="none" w:sz="0" w:space="0" w:color="auto" w:frame="1"/>
                          </w:rPr>
                          <w:lastRenderedPageBreak/>
                          <w:t> </w:t>
                        </w:r>
                      </w:p>
                      <w:p w:rsidR="00D12DFE" w:rsidRPr="00D12DFE" w:rsidRDefault="00D12DFE" w:rsidP="00D12DFE">
                        <w:pPr>
                          <w:spacing w:line="231" w:lineRule="atLeast"/>
                          <w:textAlignment w:val="baseline"/>
                          <w:rPr>
                            <w:rFonts w:ascii="Verdana" w:hAnsi="Verdana"/>
                            <w:color w:val="252525"/>
                            <w:sz w:val="18"/>
                            <w:szCs w:val="18"/>
                          </w:rPr>
                        </w:pPr>
                        <w:r w:rsidRPr="00D12DFE">
                          <w:rPr>
                            <w:rFonts w:ascii="Verdana" w:hAnsi="Verdana"/>
                            <w:color w:val="111111"/>
                            <w:sz w:val="20"/>
                            <w:szCs w:val="20"/>
                            <w:bdr w:val="none" w:sz="0" w:space="0" w:color="auto" w:frame="1"/>
                          </w:rPr>
                          <w:t>Hi Friends first of all thanks for Freshersworld.com, placementpaper.net, my classmates and Karthikeyan supporting me in getting placed in TCS.</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Selection process:</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1) Written test                          </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2) Technical cum HR interview.</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b/>
                            <w:bCs/>
                            <w:color w:val="111111"/>
                            <w:sz w:val="20"/>
                          </w:rPr>
                          <w:t>Written Test:</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Written test consists of 35 questions 80 mins, previously it is 60 mins but now time they increased 20 mins. It is a online test.</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Preparation: Up to my knowledge questions for written test is always from previous papers.so first of all solve below patterns mostly all these patterns and 19  November  2010,</w:t>
                        </w:r>
                        <w:r w:rsidRPr="00D12DFE">
                          <w:rPr>
                            <w:rFonts w:ascii="Verdana" w:hAnsi="Verdana"/>
                            <w:color w:val="111111"/>
                            <w:sz w:val="20"/>
                          </w:rPr>
                          <w:t> </w:t>
                        </w:r>
                        <w:r w:rsidRPr="00D12DFE">
                          <w:rPr>
                            <w:rFonts w:ascii="Verdana" w:hAnsi="Verdana"/>
                            <w:color w:val="111111"/>
                            <w:sz w:val="20"/>
                            <w:szCs w:val="20"/>
                            <w:bdr w:val="none" w:sz="0" w:space="0" w:color="auto" w:frame="1"/>
                          </w:rPr>
                          <w:t>RVRJC College of Engineering, Guntur paper which is posted in freshersworld are repeated in written test and try previous papers given by various users in freshersworld.com and prepare quantitative aptitude by R.S Aggarwal.</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b/>
                            <w:bCs/>
                            <w:color w:val="111111"/>
                            <w:sz w:val="20"/>
                          </w:rPr>
                          <w:t>Pattern 1:</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(1/2) of a number is 3 more than the (1/6) of the same number?</w:t>
                        </w:r>
                        <w:r w:rsidRPr="00D12DFE">
                          <w:rPr>
                            <w:rFonts w:ascii="Verdana" w:hAnsi="Verdana"/>
                            <w:color w:val="111111"/>
                            <w:sz w:val="20"/>
                            <w:szCs w:val="20"/>
                            <w:bdr w:val="none" w:sz="0" w:space="0" w:color="auto" w:frame="1"/>
                          </w:rPr>
                          <w:br/>
                          <w:t>a) 6 b)7 c)8 d)9</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Solution:</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Let the number be x,</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((1/2)*x)=3+(1/6)*x,</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Then solve x</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2. (1/3) of a number is 3 more than the (1/6) of the same number?</w:t>
                        </w:r>
                        <w:r w:rsidRPr="00D12DFE">
                          <w:rPr>
                            <w:rFonts w:ascii="Verdana" w:hAnsi="Verdana"/>
                            <w:color w:val="111111"/>
                            <w:sz w:val="20"/>
                            <w:szCs w:val="20"/>
                            <w:bdr w:val="none" w:sz="0" w:space="0" w:color="auto" w:frame="1"/>
                          </w:rPr>
                          <w:br/>
                          <w:t>a) 6 b)16 c)18 d)21</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3. (1/3) of a number is 6 more than the (1/6) of the same number?</w:t>
                        </w:r>
                        <w:r w:rsidRPr="00D12DFE">
                          <w:rPr>
                            <w:rFonts w:ascii="Verdana" w:hAnsi="Verdana"/>
                            <w:color w:val="111111"/>
                            <w:sz w:val="20"/>
                            <w:szCs w:val="20"/>
                            <w:bdr w:val="none" w:sz="0" w:space="0" w:color="auto" w:frame="1"/>
                          </w:rPr>
                          <w:br/>
                          <w:t>a) 6 b)18 c)36 d)24</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4. (2/3) of a number is 4 more than the (1/6) of the same number?</w:t>
                        </w:r>
                        <w:r w:rsidRPr="00D12DFE">
                          <w:rPr>
                            <w:rFonts w:ascii="Verdana" w:hAnsi="Verdana"/>
                            <w:color w:val="111111"/>
                            <w:sz w:val="20"/>
                            <w:szCs w:val="20"/>
                            <w:bdr w:val="none" w:sz="0" w:space="0" w:color="auto" w:frame="1"/>
                          </w:rPr>
                          <w:br/>
                          <w:t>a) 6 b)8 c)36 d)24</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5. (1/3) of a number is 5 more than the (1/6) of the same number?</w:t>
                        </w:r>
                        <w:r w:rsidRPr="00D12DFE">
                          <w:rPr>
                            <w:rFonts w:ascii="Verdana" w:hAnsi="Verdana"/>
                            <w:color w:val="111111"/>
                            <w:sz w:val="20"/>
                            <w:szCs w:val="20"/>
                            <w:bdr w:val="none" w:sz="0" w:space="0" w:color="auto" w:frame="1"/>
                          </w:rPr>
                          <w:br/>
                          <w:t>a) 6 b)36 c)30 d)72</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b/>
                            <w:bCs/>
                            <w:color w:val="111111"/>
                            <w:sz w:val="20"/>
                          </w:rPr>
                          <w:t>Pattern 2:</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There are two water tanks A and B, A is much smaller than B. While water fills at the rate of 1 liter every hour in A, it gets filled up like, 10, 20, 40, 80, 160 in tank B. (At the end of first hour, B has 10 liters, second hour it has 20 liters and so on). If tank B is 1/32 filled of the 21 hours, what is total duration of hours required to fill it completely?</w:t>
                        </w:r>
                        <w:r w:rsidRPr="00D12DFE">
                          <w:rPr>
                            <w:rFonts w:ascii="Verdana" w:hAnsi="Verdana"/>
                            <w:color w:val="111111"/>
                            <w:sz w:val="20"/>
                            <w:szCs w:val="20"/>
                            <w:bdr w:val="none" w:sz="0" w:space="0" w:color="auto" w:frame="1"/>
                          </w:rPr>
                          <w:br/>
                          <w:t>a) 26 B)25 c)5 d)27</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Solution: for every hour water in tank in B is doubled,</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Let the duration to fill the tank B is x hours.</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x/32 part of water in tank of B is filled in 21 hours,</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Next hour it is doubled so,</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lastRenderedPageBreak/>
                          <w:t>2*(x/32) part </w:t>
                        </w:r>
                        <w:r w:rsidRPr="00D12DFE">
                          <w:rPr>
                            <w:rFonts w:ascii="Verdana" w:hAnsi="Verdana"/>
                            <w:color w:val="111111"/>
                            <w:sz w:val="20"/>
                          </w:rPr>
                          <w:t> </w:t>
                        </w:r>
                        <w:r w:rsidRPr="00D12DFE">
                          <w:rPr>
                            <w:rFonts w:ascii="Verdana" w:hAnsi="Verdana"/>
                            <w:color w:val="111111"/>
                            <w:sz w:val="20"/>
                            <w:szCs w:val="20"/>
                            <w:bdr w:val="none" w:sz="0" w:space="0" w:color="auto" w:frame="1"/>
                          </w:rPr>
                          <w:t>i.e (x/16) part </w:t>
                        </w:r>
                        <w:r w:rsidRPr="00D12DFE">
                          <w:rPr>
                            <w:rFonts w:ascii="Verdana" w:hAnsi="Verdana"/>
                            <w:color w:val="111111"/>
                            <w:sz w:val="20"/>
                          </w:rPr>
                          <w:t> </w:t>
                        </w:r>
                        <w:r w:rsidRPr="00D12DFE">
                          <w:rPr>
                            <w:rFonts w:ascii="Verdana" w:hAnsi="Verdana"/>
                            <w:color w:val="111111"/>
                            <w:sz w:val="20"/>
                            <w:szCs w:val="20"/>
                            <w:bdr w:val="none" w:sz="0" w:space="0" w:color="auto" w:frame="1"/>
                          </w:rPr>
                          <w:t>is filled in 22 hours,</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Similarly (x/8)th part in 23 hours,(x/4)th part is filled in 24 hours,</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(x/2)th part is filled in 25 hours, (x)th part is filled in 26 hours</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 answer is 26 hours.</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2. There are two pipes A and B. If A filled 10 liters in an hour, B can fill 20 liters in same time. Likewise B can fill 10, 20, 40, 80, 160. If B filled in 1/16 of a tank in 3 hours, how much time will it take to fill the tank completely?</w:t>
                        </w:r>
                        <w:r w:rsidRPr="00D12DFE">
                          <w:rPr>
                            <w:rFonts w:ascii="Verdana" w:hAnsi="Verdana"/>
                            <w:color w:val="111111"/>
                            <w:sz w:val="20"/>
                            <w:szCs w:val="20"/>
                            <w:bdr w:val="none" w:sz="0" w:space="0" w:color="auto" w:frame="1"/>
                          </w:rPr>
                          <w:br/>
                          <w:t>a) 9 B) 8 c) 7 d) 6</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3. There are two water tanks A and B, A is much smaller than B. While water fills at the rate of 1 liter every hour in A, it gets filled up like, 10, 20, 40,80, 160…..in tank B. 1/8 th of the tank B is filled in 22 hours. What is the time to fill the tank fully?</w:t>
                        </w:r>
                        <w:r w:rsidRPr="00D12DFE">
                          <w:rPr>
                            <w:rFonts w:ascii="Verdana" w:hAnsi="Verdana"/>
                            <w:color w:val="111111"/>
                            <w:sz w:val="20"/>
                            <w:szCs w:val="20"/>
                            <w:bdr w:val="none" w:sz="0" w:space="0" w:color="auto" w:frame="1"/>
                          </w:rPr>
                          <w:br/>
                          <w:t>a) 26 B) 25 c) 5 d) 27</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4. A tank is filled with water. In first hour 10 liters, second hours 20 liters, and third hour 40 liters and so on. If time taken to fill ¼ of the tank if 5 hours. What is the time taken to fill up the tank?</w:t>
                        </w:r>
                        <w:r w:rsidRPr="00D12DFE">
                          <w:rPr>
                            <w:rFonts w:ascii="Verdana" w:hAnsi="Verdana"/>
                            <w:color w:val="111111"/>
                            <w:sz w:val="20"/>
                            <w:szCs w:val="20"/>
                            <w:bdr w:val="none" w:sz="0" w:space="0" w:color="auto" w:frame="1"/>
                          </w:rPr>
                          <w:br/>
                          <w:t>a) 5 B) 8 c) 7 d) 12.5</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5. If a tank A can be filled within 10 hours and tank B can be filled ¼ in 19 hours then, what is the time taken to fill up the tank completely?</w:t>
                        </w:r>
                        <w:r w:rsidRPr="00D12DFE">
                          <w:rPr>
                            <w:rFonts w:ascii="Verdana" w:hAnsi="Verdana"/>
                            <w:color w:val="111111"/>
                            <w:sz w:val="20"/>
                            <w:szCs w:val="20"/>
                            <w:bdr w:val="none" w:sz="0" w:space="0" w:color="auto" w:frame="1"/>
                          </w:rPr>
                          <w:br/>
                          <w:t>a) 21 B) 38 c) 57 d) 76</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b/>
                            <w:bCs/>
                            <w:color w:val="111111"/>
                            <w:sz w:val="20"/>
                          </w:rPr>
                          <w:t>Pattern 3:</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6 persons standing in queue with different age group, after two years their average age will be 43 and seventh person joined with them. Hence the current average age has become 45. Find the age of seventh person?</w:t>
                        </w:r>
                        <w:r w:rsidRPr="00D12DFE">
                          <w:rPr>
                            <w:rFonts w:ascii="Verdana" w:hAnsi="Verdana"/>
                            <w:color w:val="111111"/>
                            <w:sz w:val="20"/>
                            <w:szCs w:val="20"/>
                            <w:bdr w:val="none" w:sz="0" w:space="0" w:color="auto" w:frame="1"/>
                          </w:rPr>
                          <w:br/>
                          <w:t>a) 43 b) 69 c) 52 d) 31</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Solution:</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Total age of 6 persons is x hours,after two years total age of 6 persons is x+12</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Average age of 6 persons is after two years is 43</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 (x+12)/6=43,then solve x,</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After 7</w:t>
                        </w:r>
                        <w:r w:rsidRPr="00D12DFE">
                          <w:rPr>
                            <w:rFonts w:ascii="Verdana" w:hAnsi="Verdana"/>
                            <w:color w:val="111111"/>
                            <w:sz w:val="20"/>
                            <w:szCs w:val="20"/>
                            <w:bdr w:val="none" w:sz="0" w:space="0" w:color="auto" w:frame="1"/>
                            <w:vertAlign w:val="superscript"/>
                          </w:rPr>
                          <w:t>th</w:t>
                        </w:r>
                        <w:r w:rsidRPr="00D12DFE">
                          <w:rPr>
                            <w:rFonts w:ascii="Verdana" w:hAnsi="Verdana"/>
                            <w:color w:val="111111"/>
                            <w:sz w:val="20"/>
                          </w:rPr>
                          <w:t> </w:t>
                        </w:r>
                        <w:r w:rsidRPr="00D12DFE">
                          <w:rPr>
                            <w:rFonts w:ascii="Verdana" w:hAnsi="Verdana"/>
                            <w:color w:val="111111"/>
                            <w:sz w:val="20"/>
                            <w:szCs w:val="20"/>
                            <w:bdr w:val="none" w:sz="0" w:space="0" w:color="auto" w:frame="1"/>
                          </w:rPr>
                          <w:t>person is added then (x+7</w:t>
                        </w:r>
                        <w:r w:rsidRPr="00D12DFE">
                          <w:rPr>
                            <w:rFonts w:ascii="Verdana" w:hAnsi="Verdana"/>
                            <w:color w:val="111111"/>
                            <w:sz w:val="20"/>
                            <w:szCs w:val="20"/>
                            <w:bdr w:val="none" w:sz="0" w:space="0" w:color="auto" w:frame="1"/>
                            <w:vertAlign w:val="superscript"/>
                          </w:rPr>
                          <w:t>th</w:t>
                        </w:r>
                        <w:r w:rsidRPr="00D12DFE">
                          <w:rPr>
                            <w:rFonts w:ascii="Verdana" w:hAnsi="Verdana"/>
                            <w:color w:val="111111"/>
                            <w:sz w:val="20"/>
                          </w:rPr>
                          <w:t> </w:t>
                        </w:r>
                        <w:r w:rsidRPr="00D12DFE">
                          <w:rPr>
                            <w:rFonts w:ascii="Verdana" w:hAnsi="Verdana"/>
                            <w:color w:val="111111"/>
                            <w:sz w:val="20"/>
                            <w:szCs w:val="20"/>
                            <w:bdr w:val="none" w:sz="0" w:space="0" w:color="auto" w:frame="1"/>
                          </w:rPr>
                          <w:t>person age)/7=45</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 we will get 7</w:t>
                        </w:r>
                        <w:r w:rsidRPr="00D12DFE">
                          <w:rPr>
                            <w:rFonts w:ascii="Verdana" w:hAnsi="Verdana"/>
                            <w:color w:val="111111"/>
                            <w:sz w:val="20"/>
                            <w:szCs w:val="20"/>
                            <w:bdr w:val="none" w:sz="0" w:space="0" w:color="auto" w:frame="1"/>
                            <w:vertAlign w:val="superscript"/>
                          </w:rPr>
                          <w:t>th</w:t>
                        </w:r>
                        <w:r w:rsidRPr="00D12DFE">
                          <w:rPr>
                            <w:rFonts w:ascii="Verdana" w:hAnsi="Verdana"/>
                            <w:color w:val="111111"/>
                            <w:sz w:val="20"/>
                          </w:rPr>
                          <w:t> </w:t>
                        </w:r>
                        <w:r w:rsidRPr="00D12DFE">
                          <w:rPr>
                            <w:rFonts w:ascii="Verdana" w:hAnsi="Verdana"/>
                            <w:color w:val="111111"/>
                            <w:sz w:val="20"/>
                            <w:szCs w:val="20"/>
                            <w:bdr w:val="none" w:sz="0" w:space="0" w:color="auto" w:frame="1"/>
                          </w:rPr>
                          <w:t>person age easily</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2. In a market 4 men are standing. The average age of the four before 4years is 45, after some days one man is added and his age is 49. What is the average age of all?</w:t>
                        </w:r>
                        <w:r w:rsidRPr="00D12DFE">
                          <w:rPr>
                            <w:rFonts w:ascii="Verdana" w:hAnsi="Verdana"/>
                            <w:color w:val="111111"/>
                            <w:sz w:val="20"/>
                            <w:szCs w:val="20"/>
                            <w:bdr w:val="none" w:sz="0" w:space="0" w:color="auto" w:frame="1"/>
                          </w:rPr>
                          <w:br/>
                          <w:t>a) 43 b) 45 c) 47 d) 49</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3. In a shopping mall with a staff of 5 members the average age is 45 years. After 5 years a person joined them and the average age is again 45 years. What’s the age of 6th person?</w:t>
                        </w:r>
                        <w:r w:rsidRPr="00D12DFE">
                          <w:rPr>
                            <w:rFonts w:ascii="Verdana" w:hAnsi="Verdana"/>
                            <w:color w:val="111111"/>
                            <w:sz w:val="20"/>
                            <w:szCs w:val="20"/>
                            <w:bdr w:val="none" w:sz="0" w:space="0" w:color="auto" w:frame="1"/>
                          </w:rPr>
                          <w:br/>
                          <w:t>a) 25 b)20 c)45 d)30</w:t>
                        </w:r>
                      </w:p>
                      <w:p w:rsidR="00D12DFE" w:rsidRPr="00D12DFE" w:rsidRDefault="00D12DFE" w:rsidP="00D12DFE">
                        <w:pPr>
                          <w:spacing w:after="240"/>
                          <w:rPr>
                            <w:rFonts w:ascii="Verdana" w:hAnsi="Verdana"/>
                            <w:color w:val="111111"/>
                            <w:sz w:val="20"/>
                            <w:szCs w:val="20"/>
                            <w:bdr w:val="none" w:sz="0" w:space="0" w:color="auto" w:frame="1"/>
                          </w:rPr>
                        </w:pPr>
                        <w:r w:rsidRPr="00D12DFE">
                          <w:rPr>
                            <w:rFonts w:ascii="Verdana" w:hAnsi="Verdana"/>
                            <w:color w:val="111111"/>
                            <w:sz w:val="20"/>
                            <w:szCs w:val="20"/>
                            <w:bdr w:val="none" w:sz="0" w:space="0" w:color="auto" w:frame="1"/>
                          </w:rPr>
                          <w:br/>
                          <w:t>4. In a market 4 men are standing .The average age of the four before 2 years is 55, after some days one man is added and his age is 45. What is the average age of all?</w:t>
                        </w:r>
                        <w:r w:rsidRPr="00D12DFE">
                          <w:rPr>
                            <w:rFonts w:ascii="Verdana" w:hAnsi="Verdana"/>
                            <w:color w:val="111111"/>
                            <w:sz w:val="20"/>
                            <w:szCs w:val="20"/>
                            <w:bdr w:val="none" w:sz="0" w:space="0" w:color="auto" w:frame="1"/>
                          </w:rPr>
                          <w:br/>
                          <w:t>a) 55 b) 54.5 c) 54.6 d) 54.7</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4:</w:t>
                        </w:r>
                        <w:r w:rsidRPr="00D12DFE">
                          <w:rPr>
                            <w:rFonts w:ascii="Verdana" w:hAnsi="Verdana"/>
                            <w:color w:val="111111"/>
                            <w:sz w:val="20"/>
                            <w:szCs w:val="20"/>
                            <w:bdr w:val="none" w:sz="0" w:space="0" w:color="auto" w:frame="1"/>
                          </w:rPr>
                          <w:br/>
                          <w:t xml:space="preserve">1. In the reading room of a library, there are 23 reading spots. Each reading spot consists </w:t>
                        </w:r>
                        <w:r w:rsidRPr="00D12DFE">
                          <w:rPr>
                            <w:rFonts w:ascii="Verdana" w:hAnsi="Verdana"/>
                            <w:color w:val="111111"/>
                            <w:sz w:val="20"/>
                            <w:szCs w:val="20"/>
                            <w:bdr w:val="none" w:sz="0" w:space="0" w:color="auto" w:frame="1"/>
                          </w:rPr>
                          <w:lastRenderedPageBreak/>
                          <w:t>of a round table with 9 chairs placed around it. There are some readers such that in each occupied reading spot there are different numbers of readers. If in all there are 36 readers, how many reading spots do not have even a single reader?</w:t>
                        </w:r>
                        <w:r w:rsidRPr="00D12DFE">
                          <w:rPr>
                            <w:rFonts w:ascii="Verdana" w:hAnsi="Verdana"/>
                            <w:color w:val="111111"/>
                            <w:sz w:val="20"/>
                            <w:szCs w:val="20"/>
                            <w:bdr w:val="none" w:sz="0" w:space="0" w:color="auto" w:frame="1"/>
                          </w:rPr>
                          <w:br/>
                          <w:t>a) 8 b) none c) 16 d) 15</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Solution: 23 reading spots, Each reading spot consists of 9 chairs placed around it so There are some readers such that in each occupied reading spot there are different numbers of readers.</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For each table different no of persons are sat,so for first table 1 person is sit,2</w:t>
                        </w:r>
                        <w:r w:rsidRPr="00D12DFE">
                          <w:rPr>
                            <w:rFonts w:ascii="Verdana" w:hAnsi="Verdana"/>
                            <w:color w:val="111111"/>
                            <w:sz w:val="20"/>
                            <w:szCs w:val="20"/>
                            <w:bdr w:val="none" w:sz="0" w:space="0" w:color="auto" w:frame="1"/>
                            <w:vertAlign w:val="superscript"/>
                          </w:rPr>
                          <w:t>nd</w:t>
                        </w:r>
                        <w:r w:rsidRPr="00D12DFE">
                          <w:rPr>
                            <w:rFonts w:ascii="Verdana" w:hAnsi="Verdana"/>
                            <w:color w:val="111111"/>
                            <w:sz w:val="20"/>
                          </w:rPr>
                          <w:t> </w:t>
                        </w:r>
                        <w:r w:rsidRPr="00D12DFE">
                          <w:rPr>
                            <w:rFonts w:ascii="Verdana" w:hAnsi="Verdana"/>
                            <w:color w:val="111111"/>
                            <w:sz w:val="20"/>
                            <w:szCs w:val="20"/>
                            <w:bdr w:val="none" w:sz="0" w:space="0" w:color="auto" w:frame="1"/>
                          </w:rPr>
                          <w:t>table 2 persons are sit 36</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readers means(1+2+3+4+5+6+7+8 so 8 tables are filled so 23-8=15 reading spots does not have single reader.</w:t>
                        </w:r>
                        <w:r w:rsidRPr="00D12DFE">
                          <w:rPr>
                            <w:rFonts w:ascii="Verdana" w:hAnsi="Verdana"/>
                            <w:color w:val="111111"/>
                            <w:sz w:val="16"/>
                            <w:szCs w:val="16"/>
                            <w:bdr w:val="none" w:sz="0" w:space="0" w:color="auto" w:frame="1"/>
                          </w:rPr>
                          <w:br/>
                        </w:r>
                        <w:r w:rsidRPr="00D12DFE">
                          <w:rPr>
                            <w:rFonts w:ascii="Verdana" w:hAnsi="Verdana"/>
                            <w:color w:val="111111"/>
                            <w:sz w:val="20"/>
                            <w:szCs w:val="20"/>
                            <w:bdr w:val="none" w:sz="0" w:space="0" w:color="auto" w:frame="1"/>
                          </w:rPr>
                          <w:br/>
                          <w:t>2. In the reading room of a library, there are 10 tables, 4 chairs per table. In each table there are different numbers of people seated. How many tables will be left out without at least 1 person?</w:t>
                        </w:r>
                        <w:r w:rsidRPr="00D12DFE">
                          <w:rPr>
                            <w:rFonts w:ascii="Verdana" w:hAnsi="Verdana"/>
                            <w:color w:val="111111"/>
                            <w:sz w:val="20"/>
                            <w:szCs w:val="20"/>
                            <w:bdr w:val="none" w:sz="0" w:space="0" w:color="auto" w:frame="1"/>
                          </w:rPr>
                          <w:br/>
                          <w:t>a) 8 b) 6 c) 2 d) 7</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3. In the reading room of a library, there are 10 tables, 4 chairs per table. In each table there are different numbers of people seated. How many ways they will sit in the library so that no chair would be blank?</w:t>
                        </w:r>
                        <w:r w:rsidRPr="00D12DFE">
                          <w:rPr>
                            <w:rFonts w:ascii="Verdana" w:hAnsi="Verdana"/>
                            <w:color w:val="111111"/>
                            <w:sz w:val="20"/>
                            <w:szCs w:val="20"/>
                            <w:bdr w:val="none" w:sz="0" w:space="0" w:color="auto" w:frame="1"/>
                          </w:rPr>
                          <w:br/>
                          <w:t>a) 8 b) 6 c) 2 d) 7</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5:</w:t>
                        </w:r>
                        <w:r w:rsidRPr="00D12DFE">
                          <w:rPr>
                            <w:rFonts w:ascii="Verdana" w:hAnsi="Verdana"/>
                            <w:color w:val="111111"/>
                            <w:sz w:val="20"/>
                            <w:szCs w:val="20"/>
                            <w:bdr w:val="none" w:sz="0" w:space="0" w:color="auto" w:frame="1"/>
                          </w:rPr>
                          <w:br/>
                          <w:t>1. A man jogs at 6 mph over a certain journey and walks over the same route at 4 mph. What is his average speed for the journey?</w:t>
                        </w:r>
                        <w:r w:rsidRPr="00D12DFE">
                          <w:rPr>
                            <w:rFonts w:ascii="Verdana" w:hAnsi="Verdana"/>
                            <w:color w:val="111111"/>
                            <w:sz w:val="20"/>
                            <w:szCs w:val="20"/>
                            <w:bdr w:val="none" w:sz="0" w:space="0" w:color="auto" w:frame="1"/>
                          </w:rPr>
                          <w:br/>
                          <w:t>a) 2.4 mph b) 4.8 mph c) 4 mph d) 5 mph</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Solution: Average speed=(2*x*y)/(x+y)</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2. A man travels from A to B at 4 mph over a certain journey and returns over the same route to A, at 5 mph. What is his average speed for the journey?</w:t>
                        </w:r>
                        <w:r w:rsidRPr="00D12DFE">
                          <w:rPr>
                            <w:rFonts w:ascii="Verdana" w:hAnsi="Verdana"/>
                            <w:color w:val="111111"/>
                            <w:sz w:val="20"/>
                            <w:szCs w:val="20"/>
                            <w:bdr w:val="none" w:sz="0" w:space="0" w:color="auto" w:frame="1"/>
                          </w:rPr>
                          <w:br/>
                          <w:t>a) 4.44 mph b) 4.8 mph c) 4.887 mph d)5 mph</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3. A person is rock climbing at an altitude of 800 m. He go up by 7 mph. and come down by 9 mph. what was his average speed?</w:t>
                        </w:r>
                        <w:r w:rsidRPr="00D12DFE">
                          <w:rPr>
                            <w:rFonts w:ascii="Verdana" w:hAnsi="Verdana"/>
                            <w:color w:val="111111"/>
                            <w:sz w:val="20"/>
                            <w:szCs w:val="20"/>
                            <w:bdr w:val="none" w:sz="0" w:space="0" w:color="auto" w:frame="1"/>
                          </w:rPr>
                          <w:br/>
                          <w:t>a) 7.875 mph b) 7.125 mph c) 7mph d) 7.5 mph</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4. Find average speed if a man travels at speed of 24kmph up and 36kmph down at an altitude of 200m?</w:t>
                        </w:r>
                        <w:r w:rsidRPr="00D12DFE">
                          <w:rPr>
                            <w:rFonts w:ascii="Verdana" w:hAnsi="Verdana"/>
                            <w:color w:val="111111"/>
                            <w:sz w:val="20"/>
                            <w:szCs w:val="20"/>
                            <w:bdr w:val="none" w:sz="0" w:space="0" w:color="auto" w:frame="1"/>
                          </w:rPr>
                          <w:br/>
                          <w:t>a) 28.8 mph b) 27.8 mph c) 27.5mph d) 30 mph</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5. Person travels to a hill, if he goes from A to B with speed of 4kmph and returns back to B with speed of 5kmph. What is his average speed of journey?</w:t>
                        </w:r>
                        <w:r w:rsidRPr="00D12DFE">
                          <w:rPr>
                            <w:rFonts w:ascii="Verdana" w:hAnsi="Verdana"/>
                            <w:color w:val="111111"/>
                            <w:sz w:val="20"/>
                            <w:szCs w:val="20"/>
                            <w:bdr w:val="none" w:sz="0" w:space="0" w:color="auto" w:frame="1"/>
                          </w:rPr>
                          <w:br/>
                          <w:t>a) 4.5kmph b) 4.44kmph c) 9kmph d) 4.245kmph</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6. A man travels from A to B at 70 mph over a certain journey and returns over the same route to A, at 80 mph. What is his average speed for the journey?</w:t>
                        </w:r>
                        <w:r w:rsidRPr="00D12DFE">
                          <w:rPr>
                            <w:rFonts w:ascii="Verdana" w:hAnsi="Verdana"/>
                            <w:color w:val="111111"/>
                            <w:sz w:val="20"/>
                            <w:szCs w:val="20"/>
                            <w:bdr w:val="none" w:sz="0" w:space="0" w:color="auto" w:frame="1"/>
                          </w:rPr>
                          <w:br/>
                          <w:t>a) 74.66 b)75 c)74.33 d)74.99</w:t>
                        </w:r>
                      </w:p>
                      <w:p w:rsidR="00D12DFE" w:rsidRPr="00D12DFE" w:rsidRDefault="00D12DFE" w:rsidP="00D12DFE">
                        <w:pPr>
                          <w:spacing w:after="240"/>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7. Find average speed if a man travels at speed of 24kmph up and 36kmph down at an altitude of 200m.</w:t>
                        </w:r>
                        <w:r w:rsidRPr="00D12DFE">
                          <w:rPr>
                            <w:rFonts w:ascii="Verdana" w:hAnsi="Verdana"/>
                            <w:color w:val="111111"/>
                            <w:sz w:val="20"/>
                            <w:szCs w:val="20"/>
                            <w:bdr w:val="none" w:sz="0" w:space="0" w:color="auto" w:frame="1"/>
                          </w:rPr>
                          <w:br/>
                          <w:t>a) 28.8 b)28 c)27 d)28.6</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lastRenderedPageBreak/>
                          <w:t>Pattern 6:</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1. Susan made a block with small cubes of 8 cubic cm volume to make a block ,3 small cubes long, 9 small cubes wide and 5 small cubes deep. She realizes that she has used more small cubes than she really needed. She realized that she could have glued a fewer number of cubes together to lock like a block with same dimensions, if it were made hollow. What is the minimum number of cubes that she needs to make the block?</w:t>
                        </w:r>
                        <w:r w:rsidRPr="00D12DFE">
                          <w:rPr>
                            <w:rFonts w:ascii="Verdana" w:hAnsi="Verdana"/>
                            <w:color w:val="111111"/>
                            <w:sz w:val="20"/>
                            <w:szCs w:val="20"/>
                            <w:bdr w:val="none" w:sz="0" w:space="0" w:color="auto" w:frame="1"/>
                          </w:rPr>
                          <w:br/>
                          <w:t>a) 114 b) 135 c) 21 d) 71</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Solution: I do not know perfectly but I got some solutions from internet I do not know correctly whether it is tru e or not,((3*9*5))-((3-2)*(9-2)*(5-2)) so answer is 114.</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16"/>
                            <w:szCs w:val="16"/>
                            <w:bdr w:val="none" w:sz="0" w:space="0" w:color="auto" w:frame="1"/>
                          </w:rPr>
                          <w:br/>
                        </w:r>
                        <w:r w:rsidRPr="00D12DFE">
                          <w:rPr>
                            <w:rFonts w:ascii="Verdana" w:hAnsi="Verdana"/>
                            <w:color w:val="111111"/>
                            <w:sz w:val="20"/>
                            <w:szCs w:val="20"/>
                            <w:bdr w:val="none" w:sz="0" w:space="0" w:color="auto" w:frame="1"/>
                          </w:rPr>
                          <w:t>2. A boy wants to make cuboids of dimension 5m, 6m and 7m from small cubes of .03 m3. Later he realized he can make same cuboids by making it hollow. Then it takes some cubes less. What is the number of the cubes to be removed?</w:t>
                        </w:r>
                        <w:r w:rsidRPr="00D12DFE">
                          <w:rPr>
                            <w:rFonts w:ascii="Verdana" w:hAnsi="Verdana"/>
                            <w:color w:val="111111"/>
                            <w:sz w:val="20"/>
                            <w:szCs w:val="20"/>
                            <w:bdr w:val="none" w:sz="0" w:space="0" w:color="auto" w:frame="1"/>
                          </w:rPr>
                          <w:br/>
                          <w:t>a) 2000 b) 5000 c) 3000 d) 7000</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3. Smita was making a cube with dimensions 5*5*5 using 1*1*1 cubes. What is the number of cubes needed to make a hollow cube looking of the same shape?</w:t>
                        </w:r>
                        <w:r w:rsidRPr="00D12DFE">
                          <w:rPr>
                            <w:rFonts w:ascii="Verdana" w:hAnsi="Verdana"/>
                            <w:color w:val="111111"/>
                            <w:sz w:val="20"/>
                            <w:szCs w:val="20"/>
                            <w:bdr w:val="none" w:sz="0" w:space="0" w:color="auto" w:frame="1"/>
                          </w:rPr>
                          <w:br/>
                          <w:t>a) 98 b) 104 c) 100 d) 61</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4. Leena cut small cubes of 10 cm dimension each. She joined it to make a cuboid of length 100 cm, width 50 cm and depth 50 cm. How many more cubes does she need to make a perfect cube?</w:t>
                        </w:r>
                        <w:r w:rsidRPr="00D12DFE">
                          <w:rPr>
                            <w:rFonts w:ascii="Verdana" w:hAnsi="Verdana"/>
                            <w:color w:val="111111"/>
                            <w:sz w:val="20"/>
                            <w:szCs w:val="20"/>
                            <w:bdr w:val="none" w:sz="0" w:space="0" w:color="auto" w:frame="1"/>
                          </w:rPr>
                          <w:br/>
                          <w:t>a) 500 b) 250 c) 750 d) 650</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5. Leena cut small cubes of 3 cubic cm each. She joined it to make a cuboid of length 10 cm, width 3 cm and depth 3 cm. How many more cubes does she need to make a perfect cube?</w:t>
                        </w:r>
                        <w:r w:rsidRPr="00D12DFE">
                          <w:rPr>
                            <w:rFonts w:ascii="Verdana" w:hAnsi="Verdana"/>
                            <w:color w:val="111111"/>
                            <w:sz w:val="20"/>
                            <w:szCs w:val="20"/>
                            <w:bdr w:val="none" w:sz="0" w:space="0" w:color="auto" w:frame="1"/>
                          </w:rPr>
                          <w:br/>
                          <w:t>a) 910 b) 250 c) 750 d) 650</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6. A lady builds 9cm length, 10cm width,3cm height box using 1 cubic cm cubes. What is the minimum number of cubes required to build the box?</w:t>
                        </w:r>
                        <w:r w:rsidRPr="00D12DFE">
                          <w:rPr>
                            <w:rFonts w:ascii="Verdana" w:hAnsi="Verdana"/>
                            <w:color w:val="111111"/>
                            <w:sz w:val="20"/>
                            <w:szCs w:val="20"/>
                            <w:bdr w:val="none" w:sz="0" w:space="0" w:color="auto" w:frame="1"/>
                          </w:rPr>
                          <w:br/>
                          <w:t>a) 730 b) 270 c) 720 d) 310</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8:</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(40*40*40 – 31*31*31)/(40*40+40*31+31*31)=?</w:t>
                        </w:r>
                        <w:r w:rsidRPr="00D12DFE">
                          <w:rPr>
                            <w:rFonts w:ascii="Verdana" w:hAnsi="Verdana"/>
                            <w:color w:val="111111"/>
                            <w:sz w:val="20"/>
                            <w:szCs w:val="20"/>
                            <w:bdr w:val="none" w:sz="0" w:space="0" w:color="auto" w:frame="1"/>
                          </w:rPr>
                          <w:br/>
                          <w:t>a)8 b)9 c)71 d)51</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Solution:a</w:t>
                        </w:r>
                        <w:r w:rsidRPr="00D12DFE">
                          <w:rPr>
                            <w:rFonts w:ascii="Verdana" w:hAnsi="Verdana"/>
                            <w:color w:val="111111"/>
                            <w:sz w:val="20"/>
                            <w:szCs w:val="20"/>
                            <w:bdr w:val="none" w:sz="0" w:space="0" w:color="auto" w:frame="1"/>
                            <w:vertAlign w:val="superscript"/>
                          </w:rPr>
                          <w:t>3 </w:t>
                        </w:r>
                        <w:r w:rsidRPr="00D12DFE">
                          <w:rPr>
                            <w:rFonts w:ascii="Verdana" w:hAnsi="Verdana"/>
                            <w:color w:val="111111"/>
                            <w:sz w:val="20"/>
                            <w:vertAlign w:val="superscript"/>
                          </w:rPr>
                          <w:t> </w:t>
                        </w:r>
                        <w:r w:rsidRPr="00D12DFE">
                          <w:rPr>
                            <w:rFonts w:ascii="Verdana" w:hAnsi="Verdana"/>
                            <w:color w:val="111111"/>
                            <w:sz w:val="20"/>
                            <w:szCs w:val="20"/>
                            <w:bdr w:val="none" w:sz="0" w:space="0" w:color="auto" w:frame="1"/>
                          </w:rPr>
                          <w:t>-b</w:t>
                        </w:r>
                        <w:r w:rsidRPr="00D12DFE">
                          <w:rPr>
                            <w:rFonts w:ascii="Verdana" w:hAnsi="Verdana"/>
                            <w:color w:val="111111"/>
                            <w:sz w:val="20"/>
                            <w:szCs w:val="20"/>
                            <w:bdr w:val="none" w:sz="0" w:space="0" w:color="auto" w:frame="1"/>
                            <w:vertAlign w:val="superscript"/>
                          </w:rPr>
                          <w:t>3</w:t>
                        </w:r>
                        <w:r w:rsidRPr="00D12DFE">
                          <w:rPr>
                            <w:rFonts w:ascii="Verdana" w:hAnsi="Verdana"/>
                            <w:color w:val="111111"/>
                            <w:sz w:val="20"/>
                          </w:rPr>
                          <w:t> </w:t>
                        </w:r>
                        <w:r w:rsidRPr="00D12DFE">
                          <w:rPr>
                            <w:rFonts w:ascii="Verdana" w:hAnsi="Verdana"/>
                            <w:color w:val="111111"/>
                            <w:sz w:val="20"/>
                            <w:szCs w:val="20"/>
                            <w:bdr w:val="none" w:sz="0" w:space="0" w:color="auto" w:frame="1"/>
                          </w:rPr>
                          <w:t>=(a-b)*(a</w:t>
                        </w:r>
                        <w:r w:rsidRPr="00D12DFE">
                          <w:rPr>
                            <w:rFonts w:ascii="Verdana" w:hAnsi="Verdana"/>
                            <w:color w:val="111111"/>
                            <w:sz w:val="20"/>
                            <w:szCs w:val="20"/>
                            <w:bdr w:val="none" w:sz="0" w:space="0" w:color="auto" w:frame="1"/>
                            <w:vertAlign w:val="superscript"/>
                          </w:rPr>
                          <w:t>2</w:t>
                        </w:r>
                        <w:r w:rsidRPr="00D12DFE">
                          <w:rPr>
                            <w:rFonts w:ascii="Verdana" w:hAnsi="Verdana"/>
                            <w:color w:val="111111"/>
                            <w:sz w:val="20"/>
                            <w:szCs w:val="20"/>
                            <w:bdr w:val="none" w:sz="0" w:space="0" w:color="auto" w:frame="1"/>
                          </w:rPr>
                          <w:t>+a*b+b</w:t>
                        </w:r>
                        <w:r w:rsidRPr="00D12DFE">
                          <w:rPr>
                            <w:rFonts w:ascii="Verdana" w:hAnsi="Verdana"/>
                            <w:color w:val="111111"/>
                            <w:sz w:val="20"/>
                            <w:szCs w:val="20"/>
                            <w:bdr w:val="none" w:sz="0" w:space="0" w:color="auto" w:frame="1"/>
                            <w:vertAlign w:val="superscript"/>
                          </w:rPr>
                          <w:t>2</w:t>
                        </w:r>
                        <w:r w:rsidRPr="00D12DFE">
                          <w:rPr>
                            <w:rFonts w:ascii="Verdana" w:hAnsi="Verdana"/>
                            <w:color w:val="111111"/>
                            <w:sz w:val="20"/>
                            <w:szCs w:val="20"/>
                            <w:bdr w:val="none" w:sz="0" w:space="0" w:color="auto" w:frame="1"/>
                          </w:rPr>
                          <w:t>) so from this formula we will find (a-b) value</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2. (98*98*98 – 73*73*73)/( 98*98*98 – 73*73*73)=?</w:t>
                        </w:r>
                        <w:r w:rsidRPr="00D12DFE">
                          <w:rPr>
                            <w:rFonts w:ascii="Verdana" w:hAnsi="Verdana"/>
                            <w:color w:val="111111"/>
                            <w:sz w:val="20"/>
                            <w:szCs w:val="20"/>
                            <w:bdr w:val="none" w:sz="0" w:space="0" w:color="auto" w:frame="1"/>
                          </w:rPr>
                          <w:br/>
                          <w:t>a).171 b).4 c).420 d).415</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3. (209*144)^2 + (209*209)+(209*144)+(144*144) = ?</w:t>
                        </w:r>
                        <w:r w:rsidRPr="00D12DFE">
                          <w:rPr>
                            <w:rFonts w:ascii="Verdana" w:hAnsi="Verdana"/>
                            <w:color w:val="111111"/>
                            <w:sz w:val="20"/>
                            <w:szCs w:val="20"/>
                            <w:bdr w:val="none" w:sz="0" w:space="0" w:color="auto" w:frame="1"/>
                          </w:rPr>
                          <w:br/>
                          <w:t>a)905863729 b)905368729 c)905729368 d)65</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9:</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1. ((4x+3y)+(5x+9y))/(5x+5y) = ? as (x/2y) = 2</w:t>
                        </w:r>
                        <w:r w:rsidRPr="00D12DFE">
                          <w:rPr>
                            <w:rFonts w:ascii="Verdana" w:hAnsi="Verdana"/>
                            <w:color w:val="111111"/>
                            <w:sz w:val="20"/>
                          </w:rPr>
                          <w:t> </w:t>
                        </w:r>
                        <w:r w:rsidRPr="00D12DFE">
                          <w:rPr>
                            <w:rFonts w:ascii="Verdana" w:hAnsi="Verdana"/>
                            <w:color w:val="111111"/>
                            <w:sz w:val="20"/>
                            <w:szCs w:val="20"/>
                            <w:bdr w:val="none" w:sz="0" w:space="0" w:color="auto" w:frame="1"/>
                          </w:rPr>
                          <w:br/>
                          <w:t>a)8 b)none c)16 d)15</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Solution: substitute x=4y in above we can find solution</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lastRenderedPageBreak/>
                          <w:t>2. x/2y = 2a,then 2x/x-2ay=?</w:t>
                        </w:r>
                        <w:r w:rsidRPr="00D12DFE">
                          <w:rPr>
                            <w:rFonts w:ascii="Verdana" w:hAnsi="Verdana"/>
                            <w:color w:val="111111"/>
                            <w:sz w:val="20"/>
                            <w:szCs w:val="20"/>
                            <w:bdr w:val="none" w:sz="0" w:space="0" w:color="auto" w:frame="1"/>
                          </w:rPr>
                          <w:br/>
                          <w:t>a)4 b)8 c)16 d)2</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3. 3X/5Y = 5Y/3X…..Find the value of X/Y</w:t>
                        </w:r>
                        <w:r w:rsidRPr="00D12DFE">
                          <w:rPr>
                            <w:rFonts w:ascii="Verdana" w:hAnsi="Verdana"/>
                            <w:color w:val="111111"/>
                            <w:sz w:val="20"/>
                            <w:szCs w:val="20"/>
                            <w:bdr w:val="none" w:sz="0" w:space="0" w:color="auto" w:frame="1"/>
                          </w:rPr>
                          <w:br/>
                          <w:t>a)3/5 b)5/3 c)2/5 d)5/2</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4. What is the value of (3X+8Y)/(X-2Y), if X/2Y=2</w:t>
                        </w:r>
                        <w:r w:rsidRPr="00D12DFE">
                          <w:rPr>
                            <w:rFonts w:ascii="Verdana" w:hAnsi="Verdana"/>
                            <w:color w:val="111111"/>
                            <w:sz w:val="20"/>
                            <w:szCs w:val="20"/>
                            <w:bdr w:val="none" w:sz="0" w:space="0" w:color="auto" w:frame="1"/>
                          </w:rPr>
                          <w:br/>
                          <w:t>a)8 b)none c)10 d)13</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5. (4x+3y)+(5x+9y))/(5x+5y) = ? as (x/2y) = 2</w:t>
                        </w:r>
                        <w:r w:rsidRPr="00D12DFE">
                          <w:rPr>
                            <w:rFonts w:ascii="Verdana" w:hAnsi="Verdana"/>
                            <w:color w:val="111111"/>
                            <w:sz w:val="20"/>
                            <w:szCs w:val="20"/>
                            <w:bdr w:val="none" w:sz="0" w:space="0" w:color="auto" w:frame="1"/>
                          </w:rPr>
                          <w:br/>
                          <w:t>a)48/5 b)46/5 c)47/5 d)49/5</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6. ((4x+2y)/(4x-2y)= ? as (x/2y) = 2</w:t>
                        </w:r>
                        <w:r w:rsidRPr="00D12DFE">
                          <w:rPr>
                            <w:rFonts w:ascii="Verdana" w:hAnsi="Verdana"/>
                            <w:color w:val="111111"/>
                            <w:sz w:val="20"/>
                            <w:szCs w:val="20"/>
                            <w:bdr w:val="none" w:sz="0" w:space="0" w:color="auto" w:frame="1"/>
                          </w:rPr>
                          <w:br/>
                          <w:t>a)8/7 b)9/7 c)11/7 d)6/7</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10:</w:t>
                        </w:r>
                        <w:r w:rsidRPr="00D12DFE">
                          <w:rPr>
                            <w:rFonts w:ascii="Verdana" w:hAnsi="Verdana"/>
                            <w:color w:val="111111"/>
                            <w:sz w:val="20"/>
                            <w:szCs w:val="20"/>
                            <w:bdr w:val="none" w:sz="0" w:space="0" w:color="auto" w:frame="1"/>
                          </w:rPr>
                          <w:br/>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A girl has to make pizza with different toppings. There are 8 different toppings. In how many ways can she make pizzas with 2 different toppings?</w:t>
                        </w:r>
                        <w:r w:rsidRPr="00D12DFE">
                          <w:rPr>
                            <w:rFonts w:ascii="Verdana" w:hAnsi="Verdana"/>
                            <w:color w:val="111111"/>
                            <w:sz w:val="20"/>
                            <w:szCs w:val="20"/>
                            <w:bdr w:val="none" w:sz="0" w:space="0" w:color="auto" w:frame="1"/>
                          </w:rPr>
                          <w:br/>
                          <w:t>a) 16 b) 56 c) 112 d) 28</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Solution: 8c2</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2. A pizza shop made pizzas with many flavors. There are 10 different flavors, in that 7 flavors are taken to make pizza. In how many ways they can arrange?</w:t>
                        </w:r>
                        <w:r w:rsidRPr="00D12DFE">
                          <w:rPr>
                            <w:rFonts w:ascii="Verdana" w:hAnsi="Verdana"/>
                            <w:color w:val="111111"/>
                            <w:sz w:val="20"/>
                            <w:szCs w:val="20"/>
                            <w:bdr w:val="none" w:sz="0" w:space="0" w:color="auto" w:frame="1"/>
                          </w:rPr>
                          <w:br/>
                          <w:t>a) 240 b) 120 c) 65 d) 210</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3. A pizza shop made pizzas with many flavors. There are 9 different flavors, in that 2 flavors are taken to make pizza. In how many ways they can arrange?</w:t>
                        </w:r>
                        <w:r w:rsidRPr="00D12DFE">
                          <w:rPr>
                            <w:rFonts w:ascii="Verdana" w:hAnsi="Verdana"/>
                            <w:color w:val="111111"/>
                            <w:sz w:val="20"/>
                            <w:szCs w:val="20"/>
                            <w:bdr w:val="none" w:sz="0" w:space="0" w:color="auto" w:frame="1"/>
                          </w:rPr>
                          <w:br/>
                          <w:t>a) 16 b) 26 c) 36 d) 46</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11:</w:t>
                        </w:r>
                        <w:r w:rsidRPr="00D12DFE">
                          <w:rPr>
                            <w:rFonts w:ascii="Verdana" w:hAnsi="Verdana"/>
                            <w:color w:val="111111"/>
                            <w:sz w:val="20"/>
                            <w:szCs w:val="20"/>
                            <w:bdr w:val="none" w:sz="0" w:space="0" w:color="auto" w:frame="1"/>
                          </w:rPr>
                          <w:br/>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3, 22, 7, 45, 15,? , 31</w:t>
                        </w:r>
                        <w:r w:rsidRPr="00D12DFE">
                          <w:rPr>
                            <w:rFonts w:ascii="Verdana" w:hAnsi="Verdana"/>
                            <w:color w:val="111111"/>
                            <w:sz w:val="20"/>
                            <w:szCs w:val="20"/>
                            <w:bdr w:val="none" w:sz="0" w:space="0" w:color="auto" w:frame="1"/>
                          </w:rPr>
                          <w:br/>
                          <w:t>a) 91 b)151 c) 90 d) 5</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2. 8 6 17 14 35 31 75 _ 143?</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3. Inspired by Fibonacci series Sangeet decided to create his own series which is 1, 2, 3, 7, 7, 22, 15, 67, 31, _, 63?</w:t>
                        </w:r>
                        <w:r w:rsidRPr="00D12DFE">
                          <w:rPr>
                            <w:rFonts w:ascii="Verdana" w:hAnsi="Verdana"/>
                            <w:color w:val="111111"/>
                            <w:sz w:val="20"/>
                            <w:szCs w:val="20"/>
                            <w:bdr w:val="none" w:sz="0" w:space="0" w:color="auto" w:frame="1"/>
                          </w:rPr>
                          <w:br/>
                          <w:t>a) 202 b) 31 c) 76 d) 49</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4. 3, 12, 7, 26, 15, ?</w:t>
                        </w:r>
                        <w:r w:rsidRPr="00D12DFE">
                          <w:rPr>
                            <w:rFonts w:ascii="Verdana" w:hAnsi="Verdana"/>
                            <w:color w:val="111111"/>
                            <w:sz w:val="20"/>
                            <w:szCs w:val="20"/>
                            <w:bdr w:val="none" w:sz="0" w:space="0" w:color="auto" w:frame="1"/>
                          </w:rPr>
                          <w:br/>
                          <w:t>a) 54 b) 27 c) 108 d) 31</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5. 1! + 2! + ……. + 50!=?</w:t>
                        </w:r>
                        <w:r w:rsidRPr="00D12DFE">
                          <w:rPr>
                            <w:rFonts w:ascii="Verdana" w:hAnsi="Verdana"/>
                            <w:color w:val="111111"/>
                            <w:sz w:val="20"/>
                            <w:szCs w:val="20"/>
                            <w:bdr w:val="none" w:sz="0" w:space="0" w:color="auto" w:frame="1"/>
                          </w:rPr>
                          <w:br/>
                          <w:t>a)3.1035*10^64   b)2.1021*10^65   c)3.1035*10^63   d)3.1035*10^62</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6. 1, 2, 3, 6, 7, 14, _, 32?</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7. 5, 9, 12, 18, 26, 36, 47, 72, _?</w:t>
                        </w:r>
                        <w:r w:rsidRPr="00D12DFE">
                          <w:rPr>
                            <w:rFonts w:ascii="Verdana" w:hAnsi="Verdana"/>
                            <w:color w:val="111111"/>
                            <w:sz w:val="20"/>
                            <w:szCs w:val="20"/>
                            <w:bdr w:val="none" w:sz="0" w:space="0" w:color="auto" w:frame="1"/>
                          </w:rPr>
                          <w:br/>
                          <w:t>a) 75 b) 135 c) 100 d) 55</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8. 3, 15, x, 51, 53,159,161</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lastRenderedPageBreak/>
                          <w:t>a) 17 b) 34 c) 54 d) 112</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12:</w:t>
                        </w:r>
                        <w:r w:rsidRPr="00D12DFE">
                          <w:rPr>
                            <w:rFonts w:ascii="Verdana" w:hAnsi="Verdana"/>
                            <w:color w:val="111111"/>
                            <w:sz w:val="20"/>
                            <w:szCs w:val="20"/>
                            <w:bdr w:val="none" w:sz="0" w:space="0" w:color="auto" w:frame="1"/>
                          </w:rPr>
                          <w:br/>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Simple question but big one on average age.sth like a, b, c weighted separately 1st a, b, c ,then a&amp; b, then b &amp; c ,then c &amp; a at last abc, the last weight was 167,then what will be the average weight of the 7 reading?</w:t>
                        </w:r>
                        <w:r w:rsidRPr="00D12DFE">
                          <w:rPr>
                            <w:rFonts w:ascii="Verdana" w:hAnsi="Verdana"/>
                            <w:color w:val="111111"/>
                            <w:sz w:val="20"/>
                            <w:szCs w:val="20"/>
                            <w:bdr w:val="none" w:sz="0" w:space="0" w:color="auto" w:frame="1"/>
                          </w:rPr>
                          <w:br/>
                          <w:t>a) 95 b) 95.428 c) 95.45 d) 94</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Solution: Last weight abc is 167i.e three persons weight is 167 .in first 6 combinations a,b,c,ab,bc,ac i.e a checked weight for 3 times totally like that band c also so total weight in all 7 combinations is (4*167)</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Average is (668/7)=95.42</w:t>
                        </w:r>
                        <w:r w:rsidRPr="00D12DFE">
                          <w:rPr>
                            <w:rFonts w:ascii="Verdana" w:hAnsi="Verdana"/>
                            <w:color w:val="111111"/>
                            <w:sz w:val="20"/>
                          </w:rPr>
                          <w:t> </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13:</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A toy train produces 10 different sounds when it moves around a circular toy track of radius 5 m at 10 m per min. However, the toy train is defective and it now produces only 2 different tunes at random. What are the odds that the train produces for consecutive music tones of the same type?</w:t>
                        </w:r>
                        <w:r w:rsidRPr="00D12DFE">
                          <w:rPr>
                            <w:rFonts w:ascii="Verdana" w:hAnsi="Verdana"/>
                            <w:color w:val="111111"/>
                            <w:sz w:val="20"/>
                            <w:szCs w:val="20"/>
                            <w:bdr w:val="none" w:sz="0" w:space="0" w:color="auto" w:frame="1"/>
                          </w:rPr>
                          <w:br/>
                          <w:t>a) 1 in 16 B) 1 in 4 c) 1 in 8 d) 1 in 32</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Solution: Initially it produces 10 sounds and the defect came and now it produces only 2 different sounds and consecutively so there are totally 2 sounds and we have to select on sound and the probability is ½ and it produces the same sound concecutively for 2 times so the probability becomes ½*1/2</w:t>
                        </w:r>
                        <w:r w:rsidRPr="00D12DFE">
                          <w:rPr>
                            <w:rFonts w:ascii="Verdana" w:hAnsi="Verdana"/>
                            <w:color w:val="111111"/>
                            <w:sz w:val="20"/>
                          </w:rPr>
                          <w:t> </w:t>
                        </w:r>
                        <w:r w:rsidRPr="00D12DFE">
                          <w:rPr>
                            <w:rFonts w:ascii="Verdana" w:hAnsi="Verdana"/>
                            <w:color w:val="111111"/>
                            <w:sz w:val="20"/>
                            <w:szCs w:val="20"/>
                            <w:bdr w:val="none" w:sz="0" w:space="0" w:color="auto" w:frame="1"/>
                          </w:rPr>
                          <w:t> ie ¼</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2. A car manufacturer produces only red and blue models which come out of the final testing area at random. What are the odds that five consecutive cars of same color will come through the test area at any one time?</w:t>
                        </w:r>
                        <w:r w:rsidRPr="00D12DFE">
                          <w:rPr>
                            <w:rFonts w:ascii="Verdana" w:hAnsi="Verdana"/>
                            <w:color w:val="111111"/>
                            <w:sz w:val="20"/>
                            <w:szCs w:val="20"/>
                            <w:bdr w:val="none" w:sz="0" w:space="0" w:color="auto" w:frame="1"/>
                          </w:rPr>
                          <w:br/>
                          <w:t>a) 1 in 16 b) 1 in 125 c) 1 in 32 d) 1 in 25</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b/>
                            <w:bCs/>
                            <w:color w:val="111111"/>
                            <w:sz w:val="20"/>
                          </w:rPr>
                          <w:t>Pattern 15:</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A triangle is made from a rope. The sides of the triangle are 25 cm, 11 cm and 31 cm. What will be the area of the square made from the same rope?</w:t>
                        </w:r>
                        <w:r w:rsidRPr="00D12DFE">
                          <w:rPr>
                            <w:rFonts w:ascii="Verdana" w:hAnsi="Verdana"/>
                            <w:color w:val="111111"/>
                            <w:sz w:val="20"/>
                            <w:szCs w:val="20"/>
                            <w:bdr w:val="none" w:sz="0" w:space="0" w:color="auto" w:frame="1"/>
                          </w:rPr>
                          <w:br/>
                          <w:t>a) 280.5625 b) 240.5625 c) 280.125 d) 240</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Solution:add all sides 25+11+31 to get rope length rope length =67,rope is made in to as square</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 side of square is 67/4=16.75 and so area is 16.75*16.75=280.5625</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16"/>
                            <w:szCs w:val="16"/>
                            <w:bdr w:val="none" w:sz="0" w:space="0" w:color="auto" w:frame="1"/>
                          </w:rPr>
                          <w:br/>
                        </w:r>
                        <w:r w:rsidRPr="00D12DFE">
                          <w:rPr>
                            <w:rFonts w:ascii="Verdana" w:hAnsi="Verdana"/>
                            <w:color w:val="111111"/>
                            <w:sz w:val="20"/>
                            <w:szCs w:val="20"/>
                            <w:bdr w:val="none" w:sz="0" w:space="0" w:color="auto" w:frame="1"/>
                          </w:rPr>
                          <w:t>2. A triangle is made from a rope. The sides of the triangle are 21 cm, 24 cm and 28 cm. What will be the area of the square made from the same rope?</w:t>
                        </w:r>
                        <w:r w:rsidRPr="00D12DFE">
                          <w:rPr>
                            <w:rFonts w:ascii="Verdana" w:hAnsi="Verdana"/>
                            <w:color w:val="111111"/>
                            <w:sz w:val="20"/>
                            <w:szCs w:val="20"/>
                            <w:bdr w:val="none" w:sz="0" w:space="0" w:color="auto" w:frame="1"/>
                          </w:rPr>
                          <w:br/>
                          <w:t>a) 280.5625 b) 333.0625 c) 333.0125 d) 400</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16:</w:t>
                        </w:r>
                        <w:r w:rsidRPr="00D12DFE">
                          <w:rPr>
                            <w:rFonts w:ascii="Verdana" w:hAnsi="Verdana"/>
                            <w:b/>
                            <w:bCs/>
                            <w:color w:val="111111"/>
                            <w:sz w:val="20"/>
                            <w:szCs w:val="20"/>
                            <w:bdr w:val="none" w:sz="0" w:space="0" w:color="auto" w:frame="1"/>
                          </w:rPr>
                          <w:br/>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What is the distance between the z-intercept from the x-intercept in the equation ax+by+cz+d=0</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Solution:intercept form equation</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16"/>
                            <w:szCs w:val="16"/>
                            <w:bdr w:val="none" w:sz="0" w:space="0" w:color="auto" w:frame="1"/>
                          </w:rPr>
                          <w:lastRenderedPageBreak/>
                          <w:br/>
                        </w:r>
                        <w:r w:rsidRPr="00D12DFE">
                          <w:rPr>
                            <w:rFonts w:ascii="Verdana" w:hAnsi="Verdana"/>
                            <w:color w:val="111111"/>
                            <w:sz w:val="20"/>
                            <w:szCs w:val="20"/>
                            <w:bdr w:val="none" w:sz="0" w:space="0" w:color="auto" w:frame="1"/>
                          </w:rPr>
                          <w:t>2. What is the distance of the z-intercept from the x-intercept in the equation ax+by+cz=d (I do not remember the values of a, b, c, d).</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17:</w:t>
                        </w:r>
                        <w:r w:rsidRPr="00D12DFE">
                          <w:rPr>
                            <w:rFonts w:ascii="Verdana" w:hAnsi="Verdana"/>
                            <w:color w:val="111111"/>
                            <w:sz w:val="20"/>
                            <w:szCs w:val="20"/>
                            <w:bdr w:val="none" w:sz="0" w:space="0" w:color="auto" w:frame="1"/>
                          </w:rPr>
                          <w:br/>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A scientist was researching on animal behavior in his lab. He was very interested in analyzing the behavior of bear. For some reason he travelled 1mile in north direction &amp; reached at North Pole. There he saw a bear. He then followed the bear around 1 hr with a speed of 2km/hr in east direction. After that he travelled in south direction &amp; reached at his lab in2 hrs. Then what is the color of the bear?</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a) White b) Black c) Gray d) Brown</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Solution is: White. above all the matter is nonsense</w:t>
                        </w:r>
                        <w:r w:rsidRPr="00D12DFE">
                          <w:rPr>
                            <w:rFonts w:ascii="Verdana" w:hAnsi="Verdana"/>
                            <w:color w:val="111111"/>
                            <w:sz w:val="16"/>
                            <w:szCs w:val="16"/>
                            <w:bdr w:val="none" w:sz="0" w:space="0" w:color="auto" w:frame="1"/>
                          </w:rPr>
                          <w:br/>
                        </w:r>
                        <w:r w:rsidRPr="00D12DFE">
                          <w:rPr>
                            <w:rFonts w:ascii="Verdana" w:hAnsi="Verdana"/>
                            <w:color w:val="111111"/>
                            <w:sz w:val="16"/>
                            <w:szCs w:val="16"/>
                            <w:bdr w:val="none" w:sz="0" w:space="0" w:color="auto" w:frame="1"/>
                          </w:rPr>
                          <w:br/>
                        </w:r>
                        <w:r w:rsidRPr="00D12DFE">
                          <w:rPr>
                            <w:rFonts w:ascii="Verdana" w:hAnsi="Verdana"/>
                            <w:b/>
                            <w:bCs/>
                            <w:color w:val="111111"/>
                            <w:sz w:val="20"/>
                          </w:rPr>
                          <w:t>Pattern 18:</w:t>
                        </w:r>
                        <w:r w:rsidRPr="00D12DFE">
                          <w:rPr>
                            <w:rFonts w:ascii="Verdana" w:hAnsi="Verdana"/>
                            <w:color w:val="111111"/>
                            <w:sz w:val="20"/>
                            <w:szCs w:val="20"/>
                            <w:bdr w:val="none" w:sz="0" w:space="0" w:color="auto" w:frame="1"/>
                          </w:rPr>
                          <w:br/>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Out of 7 children the youngest is boy then find the probability that all the remaining children are boys</w:t>
                        </w:r>
                        <w:r w:rsidRPr="00D12DFE">
                          <w:rPr>
                            <w:rFonts w:ascii="Verdana" w:hAnsi="Verdana"/>
                            <w:color w:val="111111"/>
                            <w:sz w:val="20"/>
                            <w:szCs w:val="20"/>
                            <w:bdr w:val="none" w:sz="0" w:space="0" w:color="auto" w:frame="1"/>
                          </w:rPr>
                          <w:br/>
                          <w:t>a)1/64 b)1/32 c)1/128 d)1/256</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19:</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1. Usha bought a linen cloth and rope to build a tent. If the rope is 153 m long and it is to be cut into pieces of 1m length, then how many cuts are to be made to cut the ropes into 153 pieces?</w:t>
                        </w:r>
                        <w:r w:rsidRPr="00D12DFE">
                          <w:rPr>
                            <w:rFonts w:ascii="Verdana" w:hAnsi="Verdana"/>
                            <w:color w:val="111111"/>
                            <w:sz w:val="20"/>
                            <w:szCs w:val="20"/>
                            <w:bdr w:val="none" w:sz="0" w:space="0" w:color="auto" w:frame="1"/>
                          </w:rPr>
                          <w:br/>
                          <w:t>a)153 b)152 c)154 d)155</w:t>
                        </w:r>
                      </w:p>
                      <w:p w:rsidR="00D12DFE" w:rsidRPr="00D12DFE" w:rsidRDefault="00D12DFE" w:rsidP="00D12DFE">
                        <w:pPr>
                          <w:rPr>
                            <w:rFonts w:ascii="Verdana" w:hAnsi="Verdana"/>
                            <w:color w:val="111111"/>
                            <w:sz w:val="20"/>
                            <w:szCs w:val="20"/>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Solution:to make it 153 pieces we have to cut 152 times so obviously after last cut we got 153</w:t>
                        </w:r>
                        <w:r w:rsidRPr="00D12DFE">
                          <w:rPr>
                            <w:rFonts w:ascii="Verdana" w:hAnsi="Verdana"/>
                            <w:color w:val="111111"/>
                            <w:sz w:val="20"/>
                            <w:szCs w:val="20"/>
                            <w:bdr w:val="none" w:sz="0" w:space="0" w:color="auto" w:frame="1"/>
                            <w:vertAlign w:val="superscript"/>
                          </w:rPr>
                          <w:t>rd</w:t>
                        </w:r>
                        <w:r w:rsidRPr="00D12DFE">
                          <w:rPr>
                            <w:rFonts w:ascii="Verdana" w:hAnsi="Verdana"/>
                            <w:color w:val="111111"/>
                            <w:sz w:val="20"/>
                          </w:rPr>
                          <w:t> </w:t>
                        </w:r>
                        <w:r w:rsidRPr="00D12DFE">
                          <w:rPr>
                            <w:rFonts w:ascii="Verdana" w:hAnsi="Verdana"/>
                            <w:color w:val="111111"/>
                            <w:sz w:val="20"/>
                            <w:szCs w:val="20"/>
                            <w:bdr w:val="none" w:sz="0" w:space="0" w:color="auto" w:frame="1"/>
                          </w:rPr>
                          <w:t>piece</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2. A person has to make 146 pieces of a long bar. He takes 4 seconds to cut a piece. What is the total time taken by him in seconds to make 146 pieces?</w:t>
                        </w:r>
                        <w:r w:rsidRPr="00D12DFE">
                          <w:rPr>
                            <w:rFonts w:ascii="Verdana" w:hAnsi="Verdana"/>
                            <w:color w:val="111111"/>
                            <w:sz w:val="20"/>
                            <w:szCs w:val="20"/>
                            <w:bdr w:val="none" w:sz="0" w:space="0" w:color="auto" w:frame="1"/>
                          </w:rPr>
                          <w:br/>
                          <w:t>a) 584 b) 580 c) 730 d) 725</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Solution: 146 pieces means 145 cuts so for each cut it takes 4 seconds means total time 145*4=580</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3. A person has to make 141 pieces of a long bar. He takes 2 seconds to cut a piece. What is the total time taken by him in seconds to make 141 pieces?</w:t>
                        </w:r>
                        <w:r w:rsidRPr="00D12DFE">
                          <w:rPr>
                            <w:rFonts w:ascii="Verdana" w:hAnsi="Verdana"/>
                            <w:color w:val="111111"/>
                            <w:sz w:val="20"/>
                            <w:szCs w:val="20"/>
                            <w:bdr w:val="none" w:sz="0" w:space="0" w:color="auto" w:frame="1"/>
                          </w:rPr>
                          <w:br/>
                          <w:t>a) 560 b) 280 c) 112 d) 324</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b/>
                            <w:bCs/>
                            <w:color w:val="111111"/>
                            <w:sz w:val="20"/>
                          </w:rPr>
                          <w:t>Pattern 20:</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Spores of a fungus, called late blight, grow and spread infection rapidly. These pathogens were responsible for the Irish potato famine of the mid-19th century. These seem to have attacked the tomato crops in England this year. The tomato crops have reduced and the price of the crop has risen up. The price has already gone up to $45 a box from $27 a box a month ago. How much more would a vegetable vendor need to pay to buy 27 boxes this month over what he would have paid last month?</w:t>
                        </w:r>
                        <w:r w:rsidRPr="00D12DFE">
                          <w:rPr>
                            <w:rFonts w:ascii="Verdana" w:hAnsi="Verdana"/>
                            <w:color w:val="111111"/>
                            <w:sz w:val="20"/>
                            <w:szCs w:val="20"/>
                            <w:bdr w:val="none" w:sz="0" w:space="0" w:color="auto" w:frame="1"/>
                          </w:rPr>
                          <w:br/>
                          <w:t>a) $27 b) $18 c) $45 d) $486</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lastRenderedPageBreak/>
                          <w:t>Solution: See last 3 lines only answer is 45-27=18</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21:</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1. A Person buys a horse for 15 ponds, after one year he sells it for 20 pounds. After one year, again he buys the same horse at 30 pounds and sells it for 40 pounds. What is the profit for that person?</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Solution: here we cannot consider depreciation or decay of item accto answer so go acc to answer</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Totally 5+10=15$profit</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16"/>
                            <w:szCs w:val="16"/>
                            <w:bdr w:val="none" w:sz="0" w:space="0" w:color="auto" w:frame="1"/>
                          </w:rPr>
                          <w:br/>
                        </w:r>
                        <w:r w:rsidRPr="00D12DFE">
                          <w:rPr>
                            <w:rFonts w:ascii="Verdana" w:hAnsi="Verdana"/>
                            <w:b/>
                            <w:bCs/>
                            <w:color w:val="111111"/>
                            <w:sz w:val="20"/>
                          </w:rPr>
                          <w:t>Pattern 22:</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John buys a cycle for 31 dollars and given a cheque of amount 35 dollars. Shop Keeper exchanged the cheque with his neighbor and gave change to John. After 2 days, it is known that cheque is bounced. Shop keeper paid the amount to his neighbor. The cost price of cycle is 19 dollars. What is the profit/loss for shop keeper?</w:t>
                        </w:r>
                        <w:r w:rsidRPr="00D12DFE">
                          <w:rPr>
                            <w:rFonts w:ascii="Verdana" w:hAnsi="Verdana"/>
                            <w:color w:val="111111"/>
                            <w:sz w:val="20"/>
                            <w:szCs w:val="20"/>
                            <w:bdr w:val="none" w:sz="0" w:space="0" w:color="auto" w:frame="1"/>
                          </w:rPr>
                          <w:br/>
                          <w:t>a)loss 23 b)gain 23 c)gain 54 d)Loss 54</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Solution: Loss= Change of money given to john(4$)+actual cycle cost 19$=23$ loss</w:t>
                        </w:r>
                        <w:r w:rsidRPr="00D12DFE">
                          <w:rPr>
                            <w:rFonts w:ascii="Verdana" w:hAnsi="Verdana"/>
                            <w:color w:val="111111"/>
                            <w:sz w:val="16"/>
                            <w:szCs w:val="16"/>
                            <w:bdr w:val="none" w:sz="0" w:space="0" w:color="auto" w:frame="1"/>
                          </w:rPr>
                          <w:br/>
                        </w:r>
                        <w:r w:rsidRPr="00D12DFE">
                          <w:rPr>
                            <w:rFonts w:ascii="Verdana" w:hAnsi="Verdana"/>
                            <w:color w:val="111111"/>
                            <w:sz w:val="16"/>
                            <w:szCs w:val="16"/>
                            <w:bdr w:val="none" w:sz="0" w:space="0" w:color="auto" w:frame="1"/>
                          </w:rPr>
                          <w:br/>
                        </w:r>
                        <w:r w:rsidRPr="00D12DFE">
                          <w:rPr>
                            <w:rFonts w:ascii="Verdana" w:hAnsi="Verdana"/>
                            <w:b/>
                            <w:bCs/>
                            <w:color w:val="111111"/>
                            <w:sz w:val="20"/>
                          </w:rPr>
                          <w:t>Pattern 23:</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A lady has fine gloves and hats in her closet- 18 blue, 32 red, and 25 yellow. The lights are out and it is totally dark. In spite of the darkness, she can make out the difference between a hat and a glove. She takes out an item out of the closet only if she is sure that if it is a glove. How many gloves must she take out to make sure she has a pair of each color?</w:t>
                        </w:r>
                        <w:r w:rsidRPr="00D12DFE">
                          <w:rPr>
                            <w:rFonts w:ascii="Verdana" w:hAnsi="Verdana"/>
                            <w:color w:val="111111"/>
                            <w:sz w:val="20"/>
                            <w:szCs w:val="20"/>
                            <w:bdr w:val="none" w:sz="0" w:space="0" w:color="auto" w:frame="1"/>
                          </w:rPr>
                          <w:br/>
                          <w:t>a) 50 b) 8 c) 60 d) 42</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Solution: I am not able to answer this if i go in procedure way so search in net by searching question. Better see below website</w:t>
                        </w:r>
                      </w:p>
                      <w:p w:rsidR="00D12DFE" w:rsidRPr="00D12DFE" w:rsidRDefault="00D12DFE" w:rsidP="00D12DFE">
                        <w:pPr>
                          <w:rPr>
                            <w:rFonts w:ascii="Verdana" w:hAnsi="Verdana"/>
                            <w:color w:val="111111"/>
                            <w:sz w:val="16"/>
                            <w:szCs w:val="16"/>
                            <w:bdr w:val="none" w:sz="0" w:space="0" w:color="auto" w:frame="1"/>
                          </w:rPr>
                        </w:pPr>
                        <w:hyperlink r:id="rId31" w:history="1">
                          <w:r w:rsidRPr="00D12DFE">
                            <w:rPr>
                              <w:rFonts w:ascii="Verdana" w:hAnsi="Verdana"/>
                              <w:color w:val="0000FF"/>
                              <w:sz w:val="20"/>
                              <w:szCs w:val="20"/>
                              <w:bdr w:val="none" w:sz="0" w:space="0" w:color="auto" w:frame="1"/>
                            </w:rPr>
                            <w:br/>
                          </w:r>
                          <w:r w:rsidRPr="00D12DFE">
                            <w:rPr>
                              <w:rFonts w:ascii="Verdana" w:hAnsi="Verdana"/>
                              <w:color w:val="0000FF"/>
                              <w:sz w:val="20"/>
                              <w:u w:val="single"/>
                            </w:rPr>
                            <w:t>http://www.m4maths.com/placement-puzzles.php?</w:t>
                          </w:r>
                        </w:hyperlink>
                      </w:p>
                      <w:p w:rsidR="00D12DFE" w:rsidRPr="00D12DFE" w:rsidRDefault="00D12DFE" w:rsidP="00D12DFE">
                        <w:pPr>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My answered questions may be answered there.</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2. A lady has fine gloves and hats in her closet- 14 blue, 20 red, and 18 yellow. The lights are out and it is totally dark. In spite of the darkness, she can make out the difference between a hat and a glove. She takes out an item out of the closet only if she is sure that if it is a glove. How many gloves must she take out to make sure she has a pair of each color?</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3. A lady has fine gloves and hats in her closet- 13 blue, 27 red, and 40 yellow. The lights are out and it is totally dark. In spite of the darkness, she can make out the difference between a hat and a glove. She takes out an item out of the closet only if she is sure that if it is a glove. How many gloves must she take out to make sure she has a pair of each color?</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 xml:space="preserve">4. A lady has fine gloves and hats in her closet- 25 blue, 7 red, and 9 yellow. The lights are out and it is totally dark. In spite of the darkness, she can make out the difference between a hat and a glove. She takes out an item out of the closet only if she is sure that if it is a glove. How many gloves must she take out to make sure she has a pair of each </w:t>
                        </w:r>
                        <w:r w:rsidRPr="00D12DFE">
                          <w:rPr>
                            <w:rFonts w:ascii="Verdana" w:hAnsi="Verdana"/>
                            <w:color w:val="111111"/>
                            <w:sz w:val="20"/>
                            <w:szCs w:val="20"/>
                            <w:bdr w:val="none" w:sz="0" w:space="0" w:color="auto" w:frame="1"/>
                          </w:rPr>
                          <w:lastRenderedPageBreak/>
                          <w:t>color?</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5. A lady has fine gloves and hats in her closet- 26 blue, 30 red, and 56 yellow. The lights are out and it is totally dark. In spite of the darkness, she can make out the difference between a hat and a glove. She takes out an item out of the closet only if she is sure that if it is a glove. How many gloves must she take out to make sure she has a pair of each color?</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24:</w:t>
                        </w:r>
                        <w:r w:rsidRPr="00D12DFE">
                          <w:rPr>
                            <w:rFonts w:ascii="Verdana" w:hAnsi="Verdana"/>
                            <w:color w:val="111111"/>
                            <w:sz w:val="20"/>
                            <w:szCs w:val="20"/>
                            <w:bdr w:val="none" w:sz="0" w:space="0" w:color="auto" w:frame="1"/>
                          </w:rPr>
                          <w:br/>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Sangakara and Ponting selects batting by using a dice, but dice is biased. So to resolve, Ponting takes out a coin. What is the probability that coin shows correct option?</w:t>
                        </w:r>
                        <w:r w:rsidRPr="00D12DFE">
                          <w:rPr>
                            <w:rFonts w:ascii="Verdana" w:hAnsi="Verdana"/>
                            <w:color w:val="111111"/>
                            <w:sz w:val="20"/>
                            <w:szCs w:val="20"/>
                            <w:bdr w:val="none" w:sz="0" w:space="0" w:color="auto" w:frame="1"/>
                          </w:rPr>
                          <w:br/>
                          <w:t>a)1/2 b)1/6 c)1/12 d)6/10</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Solution is ½.</w:t>
                        </w:r>
                      </w:p>
                      <w:p w:rsidR="00D12DFE" w:rsidRPr="00D12DFE" w:rsidRDefault="00D12DFE" w:rsidP="00D12DFE">
                        <w:pPr>
                          <w:rPr>
                            <w:rFonts w:ascii="Verdana" w:hAnsi="Verdana"/>
                            <w:color w:val="111111"/>
                            <w:sz w:val="20"/>
                            <w:szCs w:val="20"/>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2. There is a die with 10 faces. It is not known that fair or not. 2 captains want to toss die for batting selection. What is the possible solution among the following?</w:t>
                        </w:r>
                        <w:r w:rsidRPr="00D12DFE">
                          <w:rPr>
                            <w:rFonts w:ascii="Verdana" w:hAnsi="Verdana"/>
                            <w:color w:val="111111"/>
                            <w:sz w:val="20"/>
                            <w:szCs w:val="20"/>
                            <w:bdr w:val="none" w:sz="0" w:space="0" w:color="auto" w:frame="1"/>
                          </w:rPr>
                          <w:br/>
                          <w:t>a) If no. is odd it is head, if no. is even it is tail</w:t>
                        </w:r>
                        <w:r w:rsidRPr="00D12DFE">
                          <w:rPr>
                            <w:rFonts w:ascii="Verdana" w:hAnsi="Verdana"/>
                            <w:color w:val="111111"/>
                            <w:sz w:val="20"/>
                            <w:szCs w:val="20"/>
                            <w:bdr w:val="none" w:sz="0" w:space="0" w:color="auto" w:frame="1"/>
                          </w:rPr>
                          <w:br/>
                          <w:t>b) If no. is odd it is tail, if no. is even it is head</w:t>
                        </w:r>
                        <w:r w:rsidRPr="00D12DFE">
                          <w:rPr>
                            <w:rFonts w:ascii="Verdana" w:hAnsi="Verdana"/>
                            <w:color w:val="111111"/>
                            <w:sz w:val="20"/>
                            <w:szCs w:val="20"/>
                            <w:bdr w:val="none" w:sz="0" w:space="0" w:color="auto" w:frame="1"/>
                          </w:rPr>
                          <w:br/>
                          <w:t>c) Toss a die until all the 10 digits appear on top face. And if first no. in the sequence is odd then consider it as tail. If it is even consider it as head.</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25:</w:t>
                        </w:r>
                        <w:r w:rsidRPr="00D12DFE">
                          <w:rPr>
                            <w:rFonts w:ascii="Verdana" w:hAnsi="Verdana"/>
                            <w:color w:val="111111"/>
                            <w:sz w:val="20"/>
                            <w:szCs w:val="20"/>
                            <w:bdr w:val="none" w:sz="0" w:space="0" w:color="auto" w:frame="1"/>
                          </w:rPr>
                          <w:br/>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1. In a family there are some boys and girls. All boys told that they are having equal no of brothers and sisters and girls told that they are having twice the no. of brothers than sisters. How many boys and girls present in a family?</w:t>
                        </w:r>
                        <w:r w:rsidRPr="00D12DFE">
                          <w:rPr>
                            <w:rFonts w:ascii="Verdana" w:hAnsi="Verdana"/>
                            <w:color w:val="111111"/>
                            <w:sz w:val="20"/>
                            <w:szCs w:val="20"/>
                            <w:bdr w:val="none" w:sz="0" w:space="0" w:color="auto" w:frame="1"/>
                          </w:rPr>
                          <w:br/>
                          <w:t>a) 4 boys and 3 girls b) 3 boys and 4 girls c) 2 boys and 5 girls d) 5 boys and 2 girls</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26:</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1. 10 men and 10 women are there, they dance with each other, is there possibility that 2 men are dancing with same women and vice versa?</w:t>
                        </w:r>
                        <w:r w:rsidRPr="00D12DFE">
                          <w:rPr>
                            <w:rFonts w:ascii="Verdana" w:hAnsi="Verdana"/>
                            <w:color w:val="111111"/>
                            <w:sz w:val="20"/>
                            <w:szCs w:val="20"/>
                            <w:bdr w:val="none" w:sz="0" w:space="0" w:color="auto" w:frame="1"/>
                          </w:rPr>
                          <w:br/>
                          <w:t>a) 22 b) 20 c) 10 d) none</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2. There are 100 men and 100 women on the dance floor. They want to dance with each other. Then which of the following statements is always true:</w:t>
                        </w:r>
                        <w:r w:rsidRPr="00D12DFE">
                          <w:rPr>
                            <w:rFonts w:ascii="Verdana" w:hAnsi="Verdana"/>
                            <w:color w:val="111111"/>
                            <w:sz w:val="20"/>
                            <w:szCs w:val="20"/>
                            <w:bdr w:val="none" w:sz="0" w:space="0" w:color="auto" w:frame="1"/>
                          </w:rPr>
                          <w:br/>
                          <w:t>a) There are 2 men who danced with equal no. of women’s</w:t>
                        </w:r>
                        <w:r w:rsidRPr="00D12DFE">
                          <w:rPr>
                            <w:rFonts w:ascii="Verdana" w:hAnsi="Verdana"/>
                            <w:color w:val="111111"/>
                            <w:sz w:val="20"/>
                            <w:szCs w:val="20"/>
                            <w:bdr w:val="none" w:sz="0" w:space="0" w:color="auto" w:frame="1"/>
                          </w:rPr>
                          <w:br/>
                          <w:t>b) There are 2 women who danced with equal no. of men</w:t>
                        </w:r>
                        <w:r w:rsidRPr="00D12DFE">
                          <w:rPr>
                            <w:rFonts w:ascii="Verdana" w:hAnsi="Verdana"/>
                            <w:color w:val="111111"/>
                            <w:sz w:val="20"/>
                            <w:szCs w:val="20"/>
                            <w:bdr w:val="none" w:sz="0" w:space="0" w:color="auto" w:frame="1"/>
                          </w:rPr>
                          <w:br/>
                          <w:t>a) both a and b b)only a c)only b d)none</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27:</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1. Middle- earth is a fictional land inhabited by hobbits, elves, dwarves and men. The hobbits and elves are peaceful creatures that prefer slow, silent lives and appreciate nature and art. The dwarves and the men engage in physical games. The game is as follows. A tournament is one where out of the two teams that play a match, the one that loses get eliminated. The matches are played in different rounds, where in every round; half of the teams get eliminated from the tournament. If there are 8 rounds played in knock out tournament, how many matches were played?</w:t>
                        </w:r>
                        <w:r w:rsidRPr="00D12DFE">
                          <w:rPr>
                            <w:rFonts w:ascii="Verdana" w:hAnsi="Verdana"/>
                            <w:color w:val="111111"/>
                            <w:sz w:val="20"/>
                            <w:szCs w:val="20"/>
                            <w:bdr w:val="none" w:sz="0" w:space="0" w:color="auto" w:frame="1"/>
                          </w:rPr>
                          <w:br/>
                          <w:t>a) 257 b) 256 c) 72 d) 255</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lastRenderedPageBreak/>
                          <w:t>Solution: Do not know perfect logic </w:t>
                        </w:r>
                        <w:r w:rsidRPr="00D12DFE">
                          <w:rPr>
                            <w:rFonts w:ascii="Verdana" w:hAnsi="Verdana"/>
                            <w:color w:val="111111"/>
                            <w:sz w:val="16"/>
                            <w:szCs w:val="16"/>
                            <w:bdr w:val="none" w:sz="0" w:space="0" w:color="auto" w:frame="1"/>
                          </w:rPr>
                          <w:t>2</w:t>
                        </w:r>
                        <w:r w:rsidRPr="00D12DFE">
                          <w:rPr>
                            <w:rFonts w:ascii="Verdana" w:hAnsi="Verdana"/>
                            <w:color w:val="111111"/>
                            <w:sz w:val="36"/>
                            <w:szCs w:val="36"/>
                            <w:bdr w:val="none" w:sz="0" w:space="0" w:color="auto" w:frame="1"/>
                            <w:vertAlign w:val="superscript"/>
                          </w:rPr>
                          <w:t>8</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2. A game is played between 2 players and one player is declared as winner. All the winners from first round are played in second round. All the winners from second round are played in third round and so on. If 8 rounds are played to declare only one player as winner, how many players are played in first round?</w:t>
                        </w:r>
                        <w:r w:rsidRPr="00D12DFE">
                          <w:rPr>
                            <w:rFonts w:ascii="Verdana" w:hAnsi="Verdana"/>
                            <w:color w:val="111111"/>
                            <w:sz w:val="20"/>
                            <w:szCs w:val="20"/>
                            <w:bdr w:val="none" w:sz="0" w:space="0" w:color="auto" w:frame="1"/>
                          </w:rPr>
                          <w:br/>
                          <w:t>a) 256 b) 512 c) 64 d) 128</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28:</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1. Metal strip of width ‘x’ cm. 2 metal strips are placed one over the other, then the combine length of 2 strips is ‘y’. If ‘z’ strips are placed in that manner. What is the final width of that arrangement?</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2. A, B, C, D, E are there among A, B, C are boys and D, E are girls D is to the left of A and no girl sits at the middle and at the extemes. Then what is the order of their sittings.</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29:</w:t>
                        </w:r>
                        <w:r w:rsidRPr="00D12DFE">
                          <w:rPr>
                            <w:rFonts w:ascii="Verdana" w:hAnsi="Verdana"/>
                            <w:color w:val="111111"/>
                            <w:sz w:val="16"/>
                            <w:szCs w:val="16"/>
                            <w:bdr w:val="none" w:sz="0" w:space="0" w:color="auto" w:frame="1"/>
                          </w:rPr>
                          <w:br/>
                        </w:r>
                        <w:r w:rsidRPr="00D12DFE">
                          <w:rPr>
                            <w:rFonts w:ascii="Verdana" w:hAnsi="Verdana"/>
                            <w:color w:val="111111"/>
                            <w:sz w:val="20"/>
                            <w:szCs w:val="20"/>
                            <w:bdr w:val="none" w:sz="0" w:space="0" w:color="auto" w:frame="1"/>
                          </w:rPr>
                          <w:br/>
                          <w:t>1. There is 7 friends (A1, A2, A3....A7).If A1 have to have shake with all without repeat. How many handshakes possible?</w:t>
                        </w:r>
                        <w:r w:rsidRPr="00D12DFE">
                          <w:rPr>
                            <w:rFonts w:ascii="Verdana" w:hAnsi="Verdana"/>
                            <w:color w:val="111111"/>
                            <w:sz w:val="20"/>
                            <w:szCs w:val="20"/>
                            <w:bdr w:val="none" w:sz="0" w:space="0" w:color="auto" w:frame="1"/>
                          </w:rPr>
                          <w:br/>
                          <w:t>a) 6 b) 21 c) 28 d) 7</w:t>
                        </w:r>
                        <w:r w:rsidRPr="00D12DFE">
                          <w:rPr>
                            <w:rFonts w:ascii="Verdana" w:hAnsi="Verdana"/>
                            <w:color w:val="111111"/>
                            <w:sz w:val="16"/>
                            <w:szCs w:val="16"/>
                            <w:bdr w:val="none" w:sz="0" w:space="0" w:color="auto" w:frame="1"/>
                          </w:rPr>
                          <w:br/>
                        </w:r>
                        <w:r w:rsidRPr="00D12DFE">
                          <w:rPr>
                            <w:rFonts w:ascii="Verdana" w:hAnsi="Verdana"/>
                            <w:color w:val="111111"/>
                            <w:sz w:val="20"/>
                            <w:szCs w:val="20"/>
                            <w:bdr w:val="none" w:sz="0" w:space="0" w:color="auto" w:frame="1"/>
                          </w:rPr>
                          <w:br/>
                          <w:t>Solution: For handshakes type question i am confirming you that if the there are n members are there</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Handshakes are given </w:t>
                        </w:r>
                        <w:r w:rsidRPr="00D12DFE">
                          <w:rPr>
                            <w:rFonts w:ascii="Verdana" w:hAnsi="Verdana"/>
                            <w:color w:val="111111"/>
                            <w:sz w:val="20"/>
                          </w:rPr>
                          <w:t> </w:t>
                        </w:r>
                        <w:r w:rsidRPr="00D12DFE">
                          <w:rPr>
                            <w:rFonts w:ascii="Verdana" w:hAnsi="Verdana"/>
                            <w:color w:val="111111"/>
                            <w:sz w:val="20"/>
                            <w:szCs w:val="20"/>
                            <w:bdr w:val="none" w:sz="0" w:space="0" w:color="auto" w:frame="1"/>
                          </w:rPr>
                          <w:t>in linear manner </w:t>
                        </w:r>
                        <w:r w:rsidRPr="00D12DFE">
                          <w:rPr>
                            <w:rFonts w:ascii="Verdana" w:hAnsi="Verdana"/>
                            <w:color w:val="111111"/>
                            <w:sz w:val="20"/>
                          </w:rPr>
                          <w:t> </w:t>
                        </w:r>
                        <w:r w:rsidRPr="00D12DFE">
                          <w:rPr>
                            <w:rFonts w:ascii="Verdana" w:hAnsi="Verdana"/>
                            <w:color w:val="111111"/>
                            <w:sz w:val="20"/>
                            <w:szCs w:val="20"/>
                            <w:bdr w:val="none" w:sz="0" w:space="0" w:color="auto" w:frame="1"/>
                          </w:rPr>
                          <w:t>=n-1(last person cannot give hand shake to first person)</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Handshakes are given </w:t>
                        </w:r>
                        <w:r w:rsidRPr="00D12DFE">
                          <w:rPr>
                            <w:rFonts w:ascii="Verdana" w:hAnsi="Verdana"/>
                            <w:color w:val="111111"/>
                            <w:sz w:val="20"/>
                          </w:rPr>
                          <w:t> </w:t>
                        </w:r>
                        <w:r w:rsidRPr="00D12DFE">
                          <w:rPr>
                            <w:rFonts w:ascii="Verdana" w:hAnsi="Verdana"/>
                            <w:color w:val="111111"/>
                            <w:sz w:val="20"/>
                            <w:szCs w:val="20"/>
                            <w:bdr w:val="none" w:sz="0" w:space="0" w:color="auto" w:frame="1"/>
                          </w:rPr>
                          <w:t>in cyclic manner </w:t>
                        </w:r>
                        <w:r w:rsidRPr="00D12DFE">
                          <w:rPr>
                            <w:rFonts w:ascii="Verdana" w:hAnsi="Verdana"/>
                            <w:color w:val="111111"/>
                            <w:sz w:val="20"/>
                          </w:rPr>
                          <w:t> </w:t>
                        </w:r>
                        <w:r w:rsidRPr="00D12DFE">
                          <w:rPr>
                            <w:rFonts w:ascii="Verdana" w:hAnsi="Verdana"/>
                            <w:color w:val="111111"/>
                            <w:sz w:val="20"/>
                            <w:szCs w:val="20"/>
                            <w:bdr w:val="none" w:sz="0" w:space="0" w:color="auto" w:frame="1"/>
                          </w:rPr>
                          <w:t>=n(last person can give hand shake to first person)</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But i do not know </w:t>
                        </w:r>
                        <w:r w:rsidRPr="00D12DFE">
                          <w:rPr>
                            <w:rFonts w:ascii="Verdana" w:hAnsi="Verdana"/>
                            <w:color w:val="111111"/>
                            <w:sz w:val="20"/>
                          </w:rPr>
                          <w:t> </w:t>
                        </w:r>
                        <w:r w:rsidRPr="00D12DFE">
                          <w:rPr>
                            <w:rFonts w:ascii="Verdana" w:hAnsi="Verdana"/>
                            <w:color w:val="111111"/>
                            <w:sz w:val="20"/>
                            <w:szCs w:val="20"/>
                            <w:bdr w:val="none" w:sz="0" w:space="0" w:color="auto" w:frame="1"/>
                          </w:rPr>
                          <w:t>perfectly for repetition it is nc2</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16"/>
                            <w:szCs w:val="16"/>
                            <w:bdr w:val="none" w:sz="0" w:space="0" w:color="auto" w:frame="1"/>
                          </w:rPr>
                          <w:br/>
                        </w:r>
                        <w:r w:rsidRPr="00D12DFE">
                          <w:rPr>
                            <w:rFonts w:ascii="Verdana" w:hAnsi="Verdana"/>
                            <w:color w:val="111111"/>
                            <w:sz w:val="20"/>
                            <w:szCs w:val="20"/>
                            <w:bdr w:val="none" w:sz="0" w:space="0" w:color="auto" w:frame="1"/>
                          </w:rPr>
                          <w:t>2. 49 members attended the party. In that 22 are males, 17 are females. The shake hands between males, females, male and female. Total 12 people given shake hands. How many such kinds of such shake hands are possible?</w:t>
                        </w:r>
                        <w:r w:rsidRPr="00D12DFE">
                          <w:rPr>
                            <w:rFonts w:ascii="Verdana" w:hAnsi="Verdana"/>
                            <w:color w:val="111111"/>
                            <w:sz w:val="20"/>
                            <w:szCs w:val="20"/>
                            <w:bdr w:val="none" w:sz="0" w:space="0" w:color="auto" w:frame="1"/>
                          </w:rPr>
                          <w:br/>
                          <w:t>a) 122 b) 66 c) 48 d)1 28</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30:</w:t>
                        </w:r>
                        <w:r w:rsidRPr="00D12DFE">
                          <w:rPr>
                            <w:rFonts w:ascii="Verdana" w:hAnsi="Verdana"/>
                            <w:color w:val="111111"/>
                            <w:sz w:val="20"/>
                            <w:szCs w:val="20"/>
                            <w:bdr w:val="none" w:sz="0" w:space="0" w:color="auto" w:frame="1"/>
                          </w:rPr>
                          <w:br/>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B is taller than j and 3 pillars. P is shorter than B and 2 pillars is j shorter/taller than P?</w:t>
                        </w:r>
                        <w:r w:rsidRPr="00D12DFE">
                          <w:rPr>
                            <w:rFonts w:ascii="Verdana" w:hAnsi="Verdana"/>
                            <w:color w:val="111111"/>
                            <w:sz w:val="20"/>
                            <w:szCs w:val="20"/>
                            <w:bdr w:val="none" w:sz="0" w:space="0" w:color="auto" w:frame="1"/>
                          </w:rPr>
                          <w:br/>
                          <w:t>a) yes b) no c) may be d) can’t find</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2. There are 1000 pillars for a temple. 3 friends Linda, Chelsey, Juli visited that temple. (Some unrelated stuff) Linda is taller than Chelsea and taller than 2 of 1000 pillars. Julia is shorter than Linda. Find the correct sentence?</w:t>
                        </w:r>
                        <w:r w:rsidRPr="00D12DFE">
                          <w:rPr>
                            <w:rFonts w:ascii="Verdana" w:hAnsi="Verdana"/>
                            <w:color w:val="111111"/>
                            <w:sz w:val="20"/>
                            <w:szCs w:val="20"/>
                            <w:bdr w:val="none" w:sz="0" w:space="0" w:color="auto" w:frame="1"/>
                          </w:rPr>
                          <w:br/>
                          <w:t>a) Linda is shorter among them</w:t>
                        </w:r>
                        <w:r w:rsidRPr="00D12DFE">
                          <w:rPr>
                            <w:rFonts w:ascii="Verdana" w:hAnsi="Verdana"/>
                            <w:color w:val="111111"/>
                            <w:sz w:val="20"/>
                            <w:szCs w:val="20"/>
                            <w:bdr w:val="none" w:sz="0" w:space="0" w:color="auto" w:frame="1"/>
                          </w:rPr>
                          <w:br/>
                          <w:t>b) Chelsea is taller than Julia</w:t>
                        </w:r>
                        <w:r w:rsidRPr="00D12DFE">
                          <w:rPr>
                            <w:rFonts w:ascii="Verdana" w:hAnsi="Verdana"/>
                            <w:color w:val="111111"/>
                            <w:sz w:val="20"/>
                            <w:szCs w:val="20"/>
                            <w:bdr w:val="none" w:sz="0" w:space="0" w:color="auto" w:frame="1"/>
                          </w:rPr>
                          <w:br/>
                          <w:t>c) Chelsea is shorter than Julia</w:t>
                        </w:r>
                        <w:r w:rsidRPr="00D12DFE">
                          <w:rPr>
                            <w:rFonts w:ascii="Verdana" w:hAnsi="Verdana"/>
                            <w:color w:val="111111"/>
                            <w:sz w:val="20"/>
                            <w:szCs w:val="20"/>
                            <w:bdr w:val="none" w:sz="0" w:space="0" w:color="auto" w:frame="1"/>
                          </w:rPr>
                          <w:br/>
                          <w:t>d) Cannot determine who is taller among Chelsea and Julia</w:t>
                        </w:r>
                        <w:r w:rsidRPr="00D12DFE">
                          <w:rPr>
                            <w:rFonts w:ascii="Verdana" w:hAnsi="Verdana"/>
                            <w:color w:val="111111"/>
                            <w:sz w:val="20"/>
                          </w:rPr>
                          <w:t> </w:t>
                        </w:r>
                        <w:r w:rsidRPr="00D12DFE">
                          <w:rPr>
                            <w:rFonts w:ascii="Verdana" w:hAnsi="Verdana"/>
                            <w:color w:val="111111"/>
                            <w:sz w:val="16"/>
                            <w:szCs w:val="16"/>
                            <w:bdr w:val="none" w:sz="0" w:space="0" w:color="auto" w:frame="1"/>
                          </w:rPr>
                          <w:br/>
                        </w:r>
                        <w:r w:rsidRPr="00D12DFE">
                          <w:rPr>
                            <w:rFonts w:ascii="Verdana" w:hAnsi="Verdana"/>
                            <w:color w:val="111111"/>
                            <w:sz w:val="16"/>
                            <w:szCs w:val="16"/>
                            <w:bdr w:val="none" w:sz="0" w:space="0" w:color="auto" w:frame="1"/>
                          </w:rPr>
                          <w:br/>
                        </w:r>
                        <w:r w:rsidRPr="00D12DFE">
                          <w:rPr>
                            <w:rFonts w:ascii="Verdana" w:hAnsi="Verdana"/>
                            <w:b/>
                            <w:bCs/>
                            <w:color w:val="111111"/>
                            <w:sz w:val="20"/>
                          </w:rPr>
                          <w:t>Pattern 31:</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16"/>
                            <w:szCs w:val="16"/>
                            <w:bdr w:val="none" w:sz="0" w:space="0" w:color="auto" w:frame="1"/>
                          </w:rPr>
                          <w:br/>
                        </w:r>
                        <w:r w:rsidRPr="00D12DFE">
                          <w:rPr>
                            <w:rFonts w:ascii="Verdana" w:hAnsi="Verdana"/>
                            <w:color w:val="111111"/>
                            <w:sz w:val="20"/>
                            <w:szCs w:val="20"/>
                            <w:bdr w:val="none" w:sz="0" w:space="0" w:color="auto" w:frame="1"/>
                          </w:rPr>
                          <w:t xml:space="preserve">1. Entry ticket to an exhibition ranges from 1p to 31p. You need to provide exact change at </w:t>
                        </w:r>
                        <w:r w:rsidRPr="00D12DFE">
                          <w:rPr>
                            <w:rFonts w:ascii="Verdana" w:hAnsi="Verdana"/>
                            <w:color w:val="111111"/>
                            <w:sz w:val="20"/>
                            <w:szCs w:val="20"/>
                            <w:bdr w:val="none" w:sz="0" w:space="0" w:color="auto" w:frame="1"/>
                          </w:rPr>
                          <w:lastRenderedPageBreak/>
                          <w:t>the counter. You have 31p coin. In how many parts will u divide 31p so that u will provide the exact change required and carry as less coins as possible?</w:t>
                        </w:r>
                        <w:r w:rsidRPr="00D12DFE">
                          <w:rPr>
                            <w:rFonts w:ascii="Verdana" w:hAnsi="Verdana"/>
                            <w:color w:val="111111"/>
                            <w:sz w:val="20"/>
                            <w:szCs w:val="20"/>
                            <w:bdr w:val="none" w:sz="0" w:space="0" w:color="auto" w:frame="1"/>
                          </w:rPr>
                          <w:br/>
                          <w:t>a) 4 b) 5 c) 6 d) 7</w:t>
                        </w:r>
                      </w:p>
                      <w:p w:rsidR="00D12DFE" w:rsidRPr="00D12DFE" w:rsidRDefault="00D12DFE" w:rsidP="00D12DFE">
                        <w:pPr>
                          <w:rPr>
                            <w:rFonts w:ascii="Verdana" w:hAnsi="Verdana"/>
                            <w:color w:val="111111"/>
                            <w:sz w:val="20"/>
                            <w:szCs w:val="20"/>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spacing w:after="240"/>
                          <w:rPr>
                            <w:rFonts w:ascii="Verdana" w:hAnsi="Verdana"/>
                            <w:color w:val="111111"/>
                            <w:sz w:val="20"/>
                            <w:szCs w:val="20"/>
                            <w:bdr w:val="none" w:sz="0" w:space="0" w:color="auto" w:frame="1"/>
                          </w:rPr>
                        </w:pPr>
                        <w:r w:rsidRPr="00D12DFE">
                          <w:rPr>
                            <w:rFonts w:ascii="Verdana" w:hAnsi="Verdana"/>
                            <w:color w:val="111111"/>
                            <w:sz w:val="20"/>
                            <w:szCs w:val="20"/>
                            <w:bdr w:val="none" w:sz="0" w:space="0" w:color="auto" w:frame="1"/>
                          </w:rPr>
                          <w:t>Solution: in btech we studied 8 4 2 1 code for binary system in digital logic proceed in that way for answer it is 16 8 4 2 1 if u add all we will get 31 so 5 coins required</w:t>
                        </w:r>
                        <w:r w:rsidRPr="00D12DFE">
                          <w:rPr>
                            <w:rFonts w:ascii="Verdana" w:hAnsi="Verdana"/>
                            <w:color w:val="111111"/>
                            <w:sz w:val="20"/>
                          </w:rPr>
                          <w:t> </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b/>
                            <w:bCs/>
                            <w:color w:val="111111"/>
                            <w:sz w:val="20"/>
                          </w:rPr>
                          <w:t>Pattern 32:</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Peter and Paul are two friends. The sum of their ages is 35 years. Peter is twice as old as Paul was when Peter was as old as Paul is now. What is the present age of Peter?</w:t>
                        </w:r>
                        <w:r w:rsidRPr="00D12DFE">
                          <w:rPr>
                            <w:rFonts w:ascii="Verdana" w:hAnsi="Verdana"/>
                            <w:color w:val="111111"/>
                            <w:sz w:val="20"/>
                            <w:szCs w:val="20"/>
                            <w:bdr w:val="none" w:sz="0" w:space="0" w:color="auto" w:frame="1"/>
                          </w:rPr>
                          <w:br/>
                          <w:t>a) 8 b) 20 c) 16 d) 15</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33:</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1. 20 men handshake with each other without repetition. What is the total number of handshakes made?</w:t>
                        </w:r>
                        <w:r w:rsidRPr="00D12DFE">
                          <w:rPr>
                            <w:rFonts w:ascii="Verdana" w:hAnsi="Verdana"/>
                            <w:color w:val="111111"/>
                            <w:sz w:val="20"/>
                            <w:szCs w:val="20"/>
                            <w:bdr w:val="none" w:sz="0" w:space="0" w:color="auto" w:frame="1"/>
                          </w:rPr>
                          <w:br/>
                          <w:t>a) 190 b) 210 c) 150 d) 250</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2. 10 people are there, they are shaking hands together, how many hand shakes possible, if they are in no pair of cyclic sequence.</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a) 45 b) 9 c) 12 d) 10</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34:</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1. If there are 2 wheelers and 4 wheelers parked in a school located at the heart of the city, find the number of 4 wheelers parked there if there were 20 two wheelers parked there</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a) 48 b) 50 c) 52 d) 64</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Solution: Proceed with answer is best in question they will give total no of wheels </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2. If there are 2 wheelers and 4 wheelers parked in a school located at the heart of the city, find the number of 4 wheelers parked there if there were 58 wheels are parked there</w:t>
                        </w:r>
                        <w:r w:rsidRPr="00D12DFE">
                          <w:rPr>
                            <w:rFonts w:ascii="Verdana" w:hAnsi="Verdana"/>
                            <w:color w:val="111111"/>
                            <w:sz w:val="20"/>
                            <w:szCs w:val="20"/>
                            <w:bdr w:val="none" w:sz="0" w:space="0" w:color="auto" w:frame="1"/>
                          </w:rPr>
                          <w:br/>
                          <w:t>a)10 b) 33 c) 22 d) none</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35:</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1. A man whose age is 45 yrs has 3 sons named John, Jill, jack. He went to a park weekly twice. He loves his sons very much. On a certain day he found the shop keepers selling different things. An apple cost 1penny, 2chocalate costs 1penny &amp; 3 bananas cost 1 penny. He has bought equal number of apple, chocolate &amp; banana for each son. If the total amount he invest is 7 penny then how many he has bought from each piece for his son?</w:t>
                        </w:r>
                        <w:r w:rsidRPr="00D12DFE">
                          <w:rPr>
                            <w:rFonts w:ascii="Verdana" w:hAnsi="Verdana"/>
                            <w:color w:val="111111"/>
                            <w:sz w:val="20"/>
                            <w:szCs w:val="20"/>
                            <w:bdr w:val="none" w:sz="0" w:space="0" w:color="auto" w:frame="1"/>
                          </w:rPr>
                          <w:br/>
                          <w:t>a) 1app, 1cho, 1 banana  b)1 app, 2cho,3 banana  c)1app, 2cho, 1banana</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2. One person had three children. He had 7 pennies. Find the distribution of the fruits among the three children. A melon costs 1 penny, 2 oranges cost 1 penny and 3 grapes cost 1 penny</w:t>
                        </w:r>
                        <w:r w:rsidRPr="00D12DFE">
                          <w:rPr>
                            <w:rFonts w:ascii="Verdana" w:hAnsi="Verdana"/>
                            <w:color w:val="111111"/>
                            <w:sz w:val="20"/>
                            <w:szCs w:val="20"/>
                            <w:bdr w:val="none" w:sz="0" w:space="0" w:color="auto" w:frame="1"/>
                          </w:rPr>
                          <w:br/>
                          <w:t>a)2 melons, 1 orange, 1 grape b) 2 melons, 2 orange, 1 grape c) 1 melons, 2 orange, 1 grape.</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lastRenderedPageBreak/>
                          <w:t>Pattern 36:</w:t>
                        </w:r>
                        <w:r w:rsidRPr="00D12DFE">
                          <w:rPr>
                            <w:rFonts w:ascii="Verdana" w:hAnsi="Verdana"/>
                            <w:b/>
                            <w:bCs/>
                            <w:color w:val="111111"/>
                            <w:sz w:val="20"/>
                            <w:szCs w:val="20"/>
                            <w:bdr w:val="none" w:sz="0" w:space="0" w:color="auto" w:frame="1"/>
                          </w:rPr>
                          <w:br/>
                        </w:r>
                        <w:r w:rsidRPr="00D12DFE">
                          <w:rPr>
                            <w:rFonts w:ascii="Verdana" w:hAnsi="Verdana"/>
                            <w:color w:val="111111"/>
                            <w:sz w:val="20"/>
                            <w:szCs w:val="20"/>
                            <w:bdr w:val="none" w:sz="0" w:space="0" w:color="auto" w:frame="1"/>
                          </w:rPr>
                          <w:br/>
                          <w:t>1) The age of the two friends were in the ration of 6:5. If the sum of their ages is 55. Then after how many years their ratio will become 8:7?</w:t>
                        </w:r>
                        <w:r w:rsidRPr="00D12DFE">
                          <w:rPr>
                            <w:rFonts w:ascii="Verdana" w:hAnsi="Verdana"/>
                            <w:color w:val="111111"/>
                            <w:sz w:val="20"/>
                            <w:szCs w:val="20"/>
                            <w:bdr w:val="none" w:sz="0" w:space="0" w:color="auto" w:frame="1"/>
                          </w:rPr>
                          <w:br/>
                          <w:t>a) 11 b) 7 c) 10 d) 12</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Solution: 6x+5x=55, so x=5, put first ratio after substitution is (6*5)/(5*5) and second ratio is 40/35 So difference in numerators 40-30=10 years</w:t>
                        </w:r>
                        <w:r w:rsidRPr="00D12DFE">
                          <w:rPr>
                            <w:rFonts w:ascii="Verdana" w:hAnsi="Verdana"/>
                            <w:color w:val="111111"/>
                            <w:sz w:val="20"/>
                            <w:szCs w:val="20"/>
                            <w:bdr w:val="none" w:sz="0" w:space="0" w:color="auto" w:frame="1"/>
                          </w:rPr>
                          <w:br/>
                        </w:r>
                        <w:r w:rsidRPr="00D12DFE">
                          <w:rPr>
                            <w:rFonts w:ascii="Verdana" w:hAnsi="Verdana"/>
                            <w:color w:val="111111"/>
                            <w:sz w:val="16"/>
                            <w:szCs w:val="16"/>
                            <w:bdr w:val="none" w:sz="0" w:space="0" w:color="auto" w:frame="1"/>
                          </w:rPr>
                          <w:br/>
                        </w:r>
                        <w:r w:rsidRPr="00D12DFE">
                          <w:rPr>
                            <w:rFonts w:ascii="Verdana" w:hAnsi="Verdana"/>
                            <w:color w:val="111111"/>
                            <w:sz w:val="20"/>
                            <w:szCs w:val="20"/>
                            <w:bdr w:val="none" w:sz="0" w:space="0" w:color="auto" w:frame="1"/>
                          </w:rPr>
                          <w:t>2)The age of the two friends were in the ration of 6:5. If the sum of their ages is 66. Then after how many years their ratio will become 7:6?</w:t>
                        </w:r>
                        <w:r w:rsidRPr="00D12DFE">
                          <w:rPr>
                            <w:rFonts w:ascii="Verdana" w:hAnsi="Verdana"/>
                            <w:color w:val="111111"/>
                            <w:sz w:val="20"/>
                            <w:szCs w:val="20"/>
                            <w:bdr w:val="none" w:sz="0" w:space="0" w:color="auto" w:frame="1"/>
                          </w:rPr>
                          <w:br/>
                          <w:t>a) 11 b) 6 c) 10 d) 12</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3) The age of the two friends were in the ration of 2:3. If the sum of their ages is 55. Then after how many years their ratio will become 4:5?</w:t>
                        </w:r>
                        <w:r w:rsidRPr="00D12DFE">
                          <w:rPr>
                            <w:rFonts w:ascii="Verdana" w:hAnsi="Verdana"/>
                            <w:color w:val="111111"/>
                            <w:sz w:val="20"/>
                            <w:szCs w:val="20"/>
                            <w:bdr w:val="none" w:sz="0" w:space="0" w:color="auto" w:frame="1"/>
                          </w:rPr>
                          <w:br/>
                          <w:t>a) 11 b) 33 c) 22 d) 44</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37:</w:t>
                        </w:r>
                        <w:r w:rsidRPr="00D12DFE">
                          <w:rPr>
                            <w:rFonts w:ascii="Verdana" w:hAnsi="Verdana"/>
                            <w:color w:val="111111"/>
                            <w:sz w:val="20"/>
                            <w:szCs w:val="20"/>
                            <w:bdr w:val="none" w:sz="0" w:space="0" w:color="auto" w:frame="1"/>
                          </w:rPr>
                          <w:br/>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A volume of 10936 l water is in a container of sphere. How many semisphere of volume 4l each will be required to tranfer all the water into the small semispheres?</w:t>
                        </w:r>
                        <w:r w:rsidRPr="00D12DFE">
                          <w:rPr>
                            <w:rFonts w:ascii="Verdana" w:hAnsi="Verdana"/>
                            <w:color w:val="111111"/>
                            <w:sz w:val="20"/>
                            <w:szCs w:val="20"/>
                            <w:bdr w:val="none" w:sz="0" w:space="0" w:color="auto" w:frame="1"/>
                          </w:rPr>
                          <w:br/>
                          <w:t>a) 2812 b) 8231 c) 2734 d) 4222</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38:</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A person ismanufacturing a house. He bought 20 ropes of wire which has a density of 300 Kg/m3. The height of the building to be constructed is 40 m. If the capacity of the current passed in the wire is 20 A and the voltage capacity is 80 Volts. Then what will be the opposing force to the current if the wire is used?</w:t>
                        </w:r>
                        <w:r w:rsidRPr="00D12DFE">
                          <w:rPr>
                            <w:rFonts w:ascii="Verdana" w:hAnsi="Verdana"/>
                            <w:color w:val="111111"/>
                            <w:sz w:val="20"/>
                            <w:szCs w:val="20"/>
                            <w:bdr w:val="none" w:sz="0" w:space="0" w:color="auto" w:frame="1"/>
                          </w:rPr>
                          <w:br/>
                          <w:t>a) 2 b) 4 c) 8 d) 1600</w:t>
                        </w:r>
                      </w:p>
                      <w:p w:rsidR="00D12DFE" w:rsidRPr="00D12DFE" w:rsidRDefault="00D12DFE" w:rsidP="00D12DFE">
                        <w:pPr>
                          <w:rPr>
                            <w:rFonts w:ascii="Verdana" w:hAnsi="Verdana"/>
                            <w:color w:val="111111"/>
                            <w:sz w:val="20"/>
                            <w:szCs w:val="20"/>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Solution: ohms law V=IR, Opposing force of current is resistance, R=v/i</w:t>
                        </w:r>
                        <w:r w:rsidRPr="00D12DFE">
                          <w:rPr>
                            <w:rFonts w:ascii="Verdana" w:hAnsi="Verdana"/>
                            <w:color w:val="111111"/>
                            <w:sz w:val="16"/>
                            <w:szCs w:val="16"/>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39:</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1) A horse chases a pony 2 hours after the pony runs.Horse takes 3 hours to reach the pony.If the average speed of the horse is 81Kmph.Then what is the average speed of the pony?</w:t>
                        </w:r>
                        <w:r w:rsidRPr="00D12DFE">
                          <w:rPr>
                            <w:rFonts w:ascii="Verdana" w:hAnsi="Verdana"/>
                            <w:color w:val="111111"/>
                            <w:sz w:val="20"/>
                            <w:szCs w:val="20"/>
                            <w:bdr w:val="none" w:sz="0" w:space="0" w:color="auto" w:frame="1"/>
                          </w:rPr>
                          <w:br/>
                          <w:t>a) 46.4 b) 51 c) 53.4 d) 48.6</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Solution: Horse takes 3 hours to cover the distance</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Pony takes 3+2 =5 hours to cover the same distance, Velocity=distance/time, distance travelled by them is equal it is 81*3=243km, speed of pony=243/5=48.6</w:t>
                        </w:r>
                        <w:r w:rsidRPr="00D12DFE">
                          <w:rPr>
                            <w:rFonts w:ascii="Verdana" w:hAnsi="Verdana"/>
                            <w:color w:val="111111"/>
                            <w:sz w:val="20"/>
                            <w:szCs w:val="20"/>
                            <w:bdr w:val="none" w:sz="0" w:space="0" w:color="auto" w:frame="1"/>
                          </w:rPr>
                          <w:br/>
                        </w:r>
                        <w:r w:rsidRPr="00D12DFE">
                          <w:rPr>
                            <w:rFonts w:ascii="Verdana" w:hAnsi="Verdana"/>
                            <w:color w:val="111111"/>
                            <w:sz w:val="16"/>
                            <w:szCs w:val="16"/>
                            <w:bdr w:val="none" w:sz="0" w:space="0" w:color="auto" w:frame="1"/>
                          </w:rPr>
                          <w:br/>
                        </w:r>
                        <w:r w:rsidRPr="00D12DFE">
                          <w:rPr>
                            <w:rFonts w:ascii="Verdana" w:hAnsi="Verdana"/>
                            <w:color w:val="111111"/>
                            <w:sz w:val="20"/>
                            <w:szCs w:val="20"/>
                            <w:bdr w:val="none" w:sz="0" w:space="0" w:color="auto" w:frame="1"/>
                          </w:rPr>
                          <w:t>3) A horse chases a pony 3 hours after the pony runs. Horse takes 4 hours to reach the pony. If the average speed of the horse is 35 kmph, what is the average speed of the pony</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b/>
                            <w:bCs/>
                            <w:color w:val="111111"/>
                            <w:sz w:val="20"/>
                          </w:rPr>
                          <w:t>Pattern 40:</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1)The difference between two no is 9 and the product of the two is 14.What is the square of their sum?</w:t>
                        </w:r>
                        <w:r w:rsidRPr="00D12DFE">
                          <w:rPr>
                            <w:rFonts w:ascii="Verdana" w:hAnsi="Verdana"/>
                            <w:color w:val="111111"/>
                            <w:sz w:val="20"/>
                            <w:szCs w:val="20"/>
                            <w:bdr w:val="none" w:sz="0" w:space="0" w:color="auto" w:frame="1"/>
                          </w:rPr>
                          <w:br/>
                          <w:t>a) 120 b) 130 c) 137 d) 145</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Solution: a-b=9, ab=14, (a-b)</w:t>
                        </w:r>
                        <w:r w:rsidRPr="00D12DFE">
                          <w:rPr>
                            <w:rFonts w:ascii="Verdana" w:hAnsi="Verdana"/>
                            <w:color w:val="111111"/>
                            <w:sz w:val="20"/>
                            <w:szCs w:val="20"/>
                            <w:bdr w:val="none" w:sz="0" w:space="0" w:color="auto" w:frame="1"/>
                            <w:vertAlign w:val="superscript"/>
                          </w:rPr>
                          <w:t>2</w:t>
                        </w:r>
                        <w:r w:rsidRPr="00D12DFE">
                          <w:rPr>
                            <w:rFonts w:ascii="Verdana" w:hAnsi="Verdana"/>
                            <w:color w:val="111111"/>
                            <w:sz w:val="20"/>
                            <w:szCs w:val="20"/>
                            <w:bdr w:val="none" w:sz="0" w:space="0" w:color="auto" w:frame="1"/>
                          </w:rPr>
                          <w:t>=a</w:t>
                        </w:r>
                        <w:r w:rsidRPr="00D12DFE">
                          <w:rPr>
                            <w:rFonts w:ascii="Verdana" w:hAnsi="Verdana"/>
                            <w:color w:val="111111"/>
                            <w:sz w:val="20"/>
                            <w:szCs w:val="20"/>
                            <w:bdr w:val="none" w:sz="0" w:space="0" w:color="auto" w:frame="1"/>
                            <w:vertAlign w:val="superscript"/>
                          </w:rPr>
                          <w:t>2</w:t>
                        </w:r>
                        <w:r w:rsidRPr="00D12DFE">
                          <w:rPr>
                            <w:rFonts w:ascii="Verdana" w:hAnsi="Verdana"/>
                            <w:color w:val="111111"/>
                            <w:sz w:val="20"/>
                            <w:szCs w:val="20"/>
                            <w:bdr w:val="none" w:sz="0" w:space="0" w:color="auto" w:frame="1"/>
                          </w:rPr>
                          <w:t>+b</w:t>
                        </w:r>
                        <w:r w:rsidRPr="00D12DFE">
                          <w:rPr>
                            <w:rFonts w:ascii="Verdana" w:hAnsi="Verdana"/>
                            <w:color w:val="111111"/>
                            <w:sz w:val="20"/>
                            <w:szCs w:val="20"/>
                            <w:bdr w:val="none" w:sz="0" w:space="0" w:color="auto" w:frame="1"/>
                            <w:vertAlign w:val="superscript"/>
                          </w:rPr>
                          <w:t>2</w:t>
                        </w:r>
                        <w:r w:rsidRPr="00D12DFE">
                          <w:rPr>
                            <w:rFonts w:ascii="Verdana" w:hAnsi="Verdana"/>
                            <w:color w:val="111111"/>
                            <w:sz w:val="20"/>
                            <w:szCs w:val="20"/>
                            <w:bdr w:val="none" w:sz="0" w:space="0" w:color="auto" w:frame="1"/>
                          </w:rPr>
                          <w:t>-2*a*b</w:t>
                        </w:r>
                        <w:r w:rsidRPr="00D12DFE">
                          <w:rPr>
                            <w:rFonts w:ascii="Verdana" w:hAnsi="Verdana"/>
                            <w:color w:val="111111"/>
                            <w:sz w:val="16"/>
                            <w:szCs w:val="16"/>
                            <w:bdr w:val="none" w:sz="0" w:space="0" w:color="auto" w:frame="1"/>
                          </w:rPr>
                          <w:br/>
                        </w:r>
                        <w:r w:rsidRPr="00D12DFE">
                          <w:rPr>
                            <w:rFonts w:ascii="Verdana" w:hAnsi="Verdana"/>
                            <w:color w:val="111111"/>
                            <w:sz w:val="16"/>
                            <w:szCs w:val="16"/>
                            <w:bdr w:val="none" w:sz="0" w:space="0" w:color="auto" w:frame="1"/>
                          </w:rPr>
                          <w:lastRenderedPageBreak/>
                          <w:br/>
                        </w:r>
                        <w:r w:rsidRPr="00D12DFE">
                          <w:rPr>
                            <w:rFonts w:ascii="Verdana" w:hAnsi="Verdana"/>
                            <w:color w:val="111111"/>
                            <w:sz w:val="20"/>
                            <w:szCs w:val="20"/>
                            <w:bdr w:val="none" w:sz="0" w:space="0" w:color="auto" w:frame="1"/>
                          </w:rPr>
                          <w:t>2) The sum of two no is 5 and the product of the two is 14.What is the sum of their squares?</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3) The sum of the squares of two no is 12 and their sum is 15.Find the product of the two no?</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b/>
                            <w:bCs/>
                            <w:color w:val="111111"/>
                            <w:sz w:val="20"/>
                          </w:rPr>
                          <w:t>Pattern 41:</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On planet korba, a solar blast has melted the ice caps on its equator. 9 years after the ice melts, tiny planetoids called echina start growing on the rocks. Echina grows in the form of circle, and the relationship between the diameter of this circle and the age of echina is given by the formula d = 4*√ (t-9) for t ≥ 9 where d represents the diameter in mm and t the number of years since the solar blast.Jagan recorded the radius of some echina at a particular spot as 7mm. How many years back did the solar blast occur?</w:t>
                        </w:r>
                        <w:r w:rsidRPr="00D12DFE">
                          <w:rPr>
                            <w:rFonts w:ascii="Verdana" w:hAnsi="Verdana"/>
                            <w:color w:val="111111"/>
                            <w:sz w:val="20"/>
                            <w:szCs w:val="20"/>
                            <w:bdr w:val="none" w:sz="0" w:space="0" w:color="auto" w:frame="1"/>
                          </w:rPr>
                          <w:br/>
                          <w:t>a) 17 b) 21.25 c) 12.25 d) 14.05</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Solution: radius =7mm, then diameter 2*radius, substitude diameter the in above equation you will get answer</w:t>
                        </w:r>
                        <w:r w:rsidRPr="00D12DFE">
                          <w:rPr>
                            <w:rFonts w:ascii="Verdana" w:hAnsi="Verdana"/>
                            <w:color w:val="111111"/>
                            <w:sz w:val="16"/>
                            <w:szCs w:val="16"/>
                            <w:bdr w:val="none" w:sz="0" w:space="0" w:color="auto" w:frame="1"/>
                          </w:rPr>
                          <w:br/>
                        </w:r>
                        <w:r w:rsidRPr="00D12DFE">
                          <w:rPr>
                            <w:rFonts w:ascii="Verdana" w:hAnsi="Verdana"/>
                            <w:color w:val="111111"/>
                            <w:sz w:val="16"/>
                            <w:szCs w:val="16"/>
                            <w:bdr w:val="none" w:sz="0" w:space="0" w:color="auto" w:frame="1"/>
                          </w:rPr>
                          <w:br/>
                        </w:r>
                        <w:r w:rsidRPr="00D12DFE">
                          <w:rPr>
                            <w:rFonts w:ascii="Verdana" w:hAnsi="Verdana"/>
                            <w:b/>
                            <w:bCs/>
                            <w:color w:val="111111"/>
                            <w:sz w:val="20"/>
                          </w:rPr>
                          <w:t>Pattern 42:</w:t>
                        </w:r>
                        <w:r w:rsidRPr="00D12DFE">
                          <w:rPr>
                            <w:rFonts w:ascii="Verdana" w:hAnsi="Verdana"/>
                            <w:color w:val="111111"/>
                            <w:sz w:val="20"/>
                            <w:szCs w:val="20"/>
                            <w:bdr w:val="none" w:sz="0" w:space="0" w:color="auto" w:frame="1"/>
                          </w:rPr>
                          <w:br/>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A man goes 50Km north , then turned left walked 40Km, then turned right ? In which direction he is?</w:t>
                        </w:r>
                        <w:r w:rsidRPr="00D12DFE">
                          <w:rPr>
                            <w:rFonts w:ascii="Verdana" w:hAnsi="Verdana"/>
                            <w:color w:val="111111"/>
                            <w:sz w:val="20"/>
                            <w:szCs w:val="20"/>
                            <w:bdr w:val="none" w:sz="0" w:space="0" w:color="auto" w:frame="1"/>
                          </w:rPr>
                          <w:br/>
                          <w:t>a) North b) South c) East d) West</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16"/>
                            <w:szCs w:val="16"/>
                            <w:bdr w:val="none" w:sz="0" w:space="0" w:color="auto" w:frame="1"/>
                          </w:rPr>
                          <w:br/>
                        </w:r>
                        <w:r w:rsidRPr="00D12DFE">
                          <w:rPr>
                            <w:rFonts w:ascii="Verdana" w:hAnsi="Verdana"/>
                            <w:color w:val="111111"/>
                            <w:sz w:val="16"/>
                            <w:szCs w:val="16"/>
                            <w:bdr w:val="none" w:sz="0" w:space="0" w:color="auto" w:frame="1"/>
                          </w:rPr>
                          <w:br/>
                        </w:r>
                        <w:r w:rsidRPr="00D12DFE">
                          <w:rPr>
                            <w:rFonts w:ascii="Verdana" w:hAnsi="Verdana"/>
                            <w:b/>
                            <w:bCs/>
                            <w:color w:val="111111"/>
                            <w:sz w:val="20"/>
                          </w:rPr>
                          <w:t>Pattern 43:</w:t>
                        </w:r>
                        <w:r w:rsidRPr="00D12DFE">
                          <w:rPr>
                            <w:rFonts w:ascii="Verdana" w:hAnsi="Verdana"/>
                            <w:color w:val="111111"/>
                            <w:sz w:val="20"/>
                            <w:szCs w:val="20"/>
                            <w:bdr w:val="none" w:sz="0" w:space="0" w:color="auto" w:frame="1"/>
                          </w:rPr>
                          <w:br/>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In T.Nagar the building were numbered from 1 to 100.Then how many 4’s will be present in the numbers?</w:t>
                        </w:r>
                        <w:r w:rsidRPr="00D12DFE">
                          <w:rPr>
                            <w:rFonts w:ascii="Verdana" w:hAnsi="Verdana"/>
                            <w:color w:val="111111"/>
                            <w:sz w:val="20"/>
                            <w:szCs w:val="20"/>
                            <w:bdr w:val="none" w:sz="0" w:space="0" w:color="auto" w:frame="1"/>
                          </w:rPr>
                          <w:br/>
                          <w:t>a) 18 b) 19 c) 20 d) 21.</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Solution: You have to count and answer but be prepare with answer</w:t>
                        </w:r>
                        <w:r w:rsidRPr="00D12DFE">
                          <w:rPr>
                            <w:rFonts w:ascii="Verdana" w:hAnsi="Verdana"/>
                            <w:color w:val="111111"/>
                            <w:sz w:val="16"/>
                            <w:szCs w:val="16"/>
                            <w:bdr w:val="none" w:sz="0" w:space="0" w:color="auto" w:frame="1"/>
                          </w:rPr>
                          <w:br/>
                        </w:r>
                        <w:r w:rsidRPr="00D12DFE">
                          <w:rPr>
                            <w:rFonts w:ascii="Verdana" w:hAnsi="Verdana"/>
                            <w:color w:val="111111"/>
                            <w:sz w:val="16"/>
                            <w:szCs w:val="16"/>
                            <w:bdr w:val="none" w:sz="0" w:space="0" w:color="auto" w:frame="1"/>
                          </w:rPr>
                          <w:br/>
                        </w:r>
                        <w:r w:rsidRPr="00D12DFE">
                          <w:rPr>
                            <w:rFonts w:ascii="Verdana" w:hAnsi="Verdana"/>
                            <w:color w:val="111111"/>
                            <w:sz w:val="20"/>
                            <w:szCs w:val="20"/>
                            <w:bdr w:val="none" w:sz="0" w:space="0" w:color="auto" w:frame="1"/>
                          </w:rPr>
                          <w:t>2) In T.Nagar the building were numbered from 1 to 100. Then how many 6’s will be present in the numbers?</w:t>
                        </w:r>
                        <w:r w:rsidRPr="00D12DFE">
                          <w:rPr>
                            <w:rFonts w:ascii="Verdana" w:hAnsi="Verdana"/>
                            <w:color w:val="111111"/>
                            <w:sz w:val="20"/>
                            <w:szCs w:val="20"/>
                            <w:bdr w:val="none" w:sz="0" w:space="0" w:color="auto" w:frame="1"/>
                          </w:rPr>
                          <w:br/>
                          <w:t>a) 18 b) 19 c) 20 d) 21</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3) In T.Nagar the building were numbered from 1 to 100. Then how many 1’s will be present in the numbers?</w:t>
                        </w:r>
                        <w:r w:rsidRPr="00D12DFE">
                          <w:rPr>
                            <w:rFonts w:ascii="Verdana" w:hAnsi="Verdana"/>
                            <w:color w:val="111111"/>
                            <w:sz w:val="20"/>
                            <w:szCs w:val="20"/>
                            <w:bdr w:val="none" w:sz="0" w:space="0" w:color="auto" w:frame="1"/>
                          </w:rPr>
                          <w:br/>
                          <w:t>a) 18 b) 19 c) 20 d) 21</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4) In T.Nagar the building were numbered from 1 to 100.Then how many 0’s will be present in the numbers?</w:t>
                        </w:r>
                        <w:r w:rsidRPr="00D12DFE">
                          <w:rPr>
                            <w:rFonts w:ascii="Verdana" w:hAnsi="Verdana"/>
                            <w:color w:val="111111"/>
                            <w:sz w:val="20"/>
                            <w:szCs w:val="20"/>
                            <w:bdr w:val="none" w:sz="0" w:space="0" w:color="auto" w:frame="1"/>
                          </w:rPr>
                          <w:br/>
                          <w:t>a) 18 b) 19 c) 20 d) 11</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44:</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 xml:space="preserve">1) A number when divided by D leaves a remainder of 8 and when divided by 3D leaves a </w:t>
                        </w:r>
                        <w:r w:rsidRPr="00D12DFE">
                          <w:rPr>
                            <w:rFonts w:ascii="Verdana" w:hAnsi="Verdana"/>
                            <w:color w:val="111111"/>
                            <w:sz w:val="20"/>
                            <w:szCs w:val="20"/>
                            <w:bdr w:val="none" w:sz="0" w:space="0" w:color="auto" w:frame="1"/>
                          </w:rPr>
                          <w:lastRenderedPageBreak/>
                          <w:t>remainder of 21. What is the remainder left, when twice the number is divided by 3D?</w:t>
                        </w:r>
                        <w:r w:rsidRPr="00D12DFE">
                          <w:rPr>
                            <w:rFonts w:ascii="Verdana" w:hAnsi="Verdana"/>
                            <w:color w:val="111111"/>
                            <w:sz w:val="20"/>
                            <w:szCs w:val="20"/>
                            <w:bdr w:val="none" w:sz="0" w:space="0" w:color="auto" w:frame="1"/>
                          </w:rPr>
                          <w:br/>
                          <w:t>a) 13 b) cannot be determined c) 3 d) 42</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r>
                        <w:r w:rsidRPr="00D12DFE">
                          <w:rPr>
                            <w:rFonts w:ascii="Verdana" w:hAnsi="Verdana"/>
                            <w:b/>
                            <w:bCs/>
                            <w:color w:val="111111"/>
                            <w:sz w:val="20"/>
                          </w:rPr>
                          <w:t>Pattern 45:</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1) Ferrari S.P.A is an Italian sports car manufacturer based in Maranello, Italy. Founded by Enzo Ferrari in 1928 as Scuderia Ferrari, the company sponsored drivers and manufactured race cars before moving into production of street-legal vehicles in 1947 as Ferrari S.P.A. Throughout its history, the company has been noted for its continued participation in racing, especially in Formula One where it has employed great success .Rohit once bought a Ferrari. It could go 4 times as fast as Mohan's old Mercedes. If the speed of Mohan's Mercedes is 35 km/hr and the distance traveled by the Ferrari is 490 km, find the total time taken for Rohit to drive that distance.</w:t>
                        </w:r>
                        <w:r w:rsidRPr="00D12DFE">
                          <w:rPr>
                            <w:rFonts w:ascii="Verdana" w:hAnsi="Verdana"/>
                            <w:color w:val="111111"/>
                            <w:sz w:val="20"/>
                            <w:szCs w:val="20"/>
                            <w:bdr w:val="none" w:sz="0" w:space="0" w:color="auto" w:frame="1"/>
                          </w:rPr>
                          <w:br/>
                          <w:t>a) 20.72 b) 3.5 c) 238.25 d) 6.18</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Solution: Speed of Ferrari =4*35=140,time=distance/velocity,</w:t>
                        </w:r>
                      </w:p>
                      <w:p w:rsidR="00D12DFE" w:rsidRPr="00D12DFE" w:rsidRDefault="00D12DFE" w:rsidP="00D12DFE">
                        <w:pPr>
                          <w:spacing w:before="68" w:after="204"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2) Ferrari S.P.A is an Italian sports car manufacturer based in Marane llo, Italy. Founded by Enzo Ferrari in 1928 as Scuderia Ferrari, the company sponsored drivers and manufactured race cars before moving into production of street-legal vehicles in 1947 as Ferrari S.P.A. Throughout its history, the company has been noted for its continued participation in racing, especially in Formula One where it has employed great success .Rohit once bought a Ferrari. It could go 4 times as fast as Mohan's old Mercedes. If the speed of Mohan's Mercedes is 46 km/hr and the distance traveled by the Ferrari is 953 km, find the total time taken for Rohit to drive that distance.</w:t>
                        </w:r>
                        <w:r w:rsidRPr="00D12DFE">
                          <w:rPr>
                            <w:rFonts w:ascii="Verdana" w:hAnsi="Verdana"/>
                            <w:color w:val="111111"/>
                            <w:sz w:val="20"/>
                            <w:szCs w:val="20"/>
                            <w:bdr w:val="none" w:sz="0" w:space="0" w:color="auto" w:frame="1"/>
                          </w:rPr>
                          <w:br/>
                          <w:t>a) 20.72 b) 5.18 c) 238.25 d) 6.18</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b/>
                            <w:bCs/>
                            <w:color w:val="111111"/>
                            <w:sz w:val="20"/>
                          </w:rPr>
                          <w:t>Pattern 46:</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A sheet of paper has statements numbered from 1 to 70. For all values of n from 1 to 70. Statement n says ' At least n of the statements on this sheet are false. ‘Which statements are true and which are false?</w:t>
                        </w:r>
                        <w:r w:rsidRPr="00D12DFE">
                          <w:rPr>
                            <w:rFonts w:ascii="Verdana" w:hAnsi="Verdana"/>
                            <w:color w:val="111111"/>
                            <w:sz w:val="20"/>
                            <w:szCs w:val="20"/>
                            <w:bdr w:val="none" w:sz="0" w:space="0" w:color="auto" w:frame="1"/>
                          </w:rPr>
                          <w:br/>
                          <w:t>a) The even numbered statements are true and the odd numbered are false.</w:t>
                        </w:r>
                        <w:r w:rsidRPr="00D12DFE">
                          <w:rPr>
                            <w:rFonts w:ascii="Verdana" w:hAnsi="Verdana"/>
                            <w:color w:val="111111"/>
                            <w:sz w:val="20"/>
                            <w:szCs w:val="20"/>
                            <w:bdr w:val="none" w:sz="0" w:space="0" w:color="auto" w:frame="1"/>
                          </w:rPr>
                          <w:br/>
                          <w:t>b) The odd numbered statements are true and the even numbered are false.</w:t>
                        </w:r>
                        <w:r w:rsidRPr="00D12DFE">
                          <w:rPr>
                            <w:rFonts w:ascii="Verdana" w:hAnsi="Verdana"/>
                            <w:color w:val="111111"/>
                            <w:sz w:val="20"/>
                            <w:szCs w:val="20"/>
                            <w:bdr w:val="none" w:sz="0" w:space="0" w:color="auto" w:frame="1"/>
                          </w:rPr>
                          <w:br/>
                          <w:t>c) The first 35 statements are true and the last 35 are false.</w:t>
                        </w:r>
                        <w:r w:rsidRPr="00D12DFE">
                          <w:rPr>
                            <w:rFonts w:ascii="Verdana" w:hAnsi="Verdana"/>
                            <w:color w:val="111111"/>
                            <w:sz w:val="20"/>
                            <w:szCs w:val="20"/>
                            <w:bdr w:val="none" w:sz="0" w:space="0" w:color="auto" w:frame="1"/>
                          </w:rPr>
                          <w:br/>
                          <w:t>d) The first 35 statements are false and the last 35 are false.</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r>
                        <w:r w:rsidRPr="00D12DFE">
                          <w:rPr>
                            <w:rFonts w:ascii="Verdana" w:hAnsi="Verdana"/>
                            <w:b/>
                            <w:bCs/>
                            <w:color w:val="111111"/>
                            <w:sz w:val="20"/>
                          </w:rPr>
                          <w:t>Pattern 47:</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1) A man goes north 37km.turns left goes 2km.turns right goes 17km.turns right goes 2km. find distance b/w starting ending point.</w:t>
                        </w:r>
                        <w:r w:rsidRPr="00D12DFE">
                          <w:rPr>
                            <w:rFonts w:ascii="Verdana" w:hAnsi="Verdana"/>
                            <w:color w:val="111111"/>
                            <w:sz w:val="20"/>
                            <w:szCs w:val="20"/>
                            <w:bdr w:val="none" w:sz="0" w:space="0" w:color="auto" w:frame="1"/>
                          </w:rPr>
                          <w:br/>
                          <w:t>a) 54 b) 27 c) 81 d) 67</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r>
                        <w:r w:rsidRPr="00D12DFE">
                          <w:rPr>
                            <w:rFonts w:ascii="Verdana" w:hAnsi="Verdana"/>
                            <w:b/>
                            <w:bCs/>
                            <w:color w:val="111111"/>
                            <w:sz w:val="20"/>
                          </w:rPr>
                          <w:t>Pattern 48:</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1) If there are 30 cans out of them one is poisoned if a person tastes very little he will die within 14 hours so if there are mice to test and 24 hours to test, how many mices are required to find the poisoned can?</w:t>
                        </w:r>
                        <w:r w:rsidRPr="00D12DFE">
                          <w:rPr>
                            <w:rFonts w:ascii="Verdana" w:hAnsi="Verdana"/>
                            <w:color w:val="111111"/>
                            <w:sz w:val="20"/>
                            <w:szCs w:val="20"/>
                            <w:bdr w:val="none" w:sz="0" w:space="0" w:color="auto" w:frame="1"/>
                          </w:rPr>
                          <w:br/>
                          <w:t>a) 3 b) 2 c) 6 d) 1</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r>
                        <w:r w:rsidRPr="00D12DFE">
                          <w:rPr>
                            <w:rFonts w:ascii="Verdana" w:hAnsi="Verdana"/>
                            <w:b/>
                            <w:bCs/>
                            <w:color w:val="111111"/>
                            <w:sz w:val="20"/>
                          </w:rPr>
                          <w:t>Pattern 49:</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1) If a and b are mixed in 3:5 ration and b and c are mixed in 8:5 ration if the final mixture is 35 liters, find the amount of b?</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lastRenderedPageBreak/>
                          <w:t>A) 13.34 b) 15.73 c) 16.73 d) 9.45</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Solution: Solve for a:b:c,then b ratio is b/(a+b+c)*35</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r>
                        <w:r w:rsidRPr="00D12DFE">
                          <w:rPr>
                            <w:rFonts w:ascii="Verdana" w:hAnsi="Verdana"/>
                            <w:b/>
                            <w:bCs/>
                            <w:color w:val="111111"/>
                            <w:sz w:val="20"/>
                          </w:rPr>
                          <w:t>Pattern 50:</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1) If we subtract a number with y, we get 4 increase of number, once it got divided by y itself... Find that number??</w:t>
                        </w:r>
                        <w:r w:rsidRPr="00D12DFE">
                          <w:rPr>
                            <w:rFonts w:ascii="Verdana" w:hAnsi="Verdana"/>
                            <w:color w:val="111111"/>
                            <w:sz w:val="20"/>
                            <w:szCs w:val="20"/>
                            <w:bdr w:val="none" w:sz="0" w:space="0" w:color="auto" w:frame="1"/>
                          </w:rPr>
                          <w:br/>
                          <w:t>A) 13 b) 12 c) 14 d) 11</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r>
                        <w:r w:rsidRPr="00D12DFE">
                          <w:rPr>
                            <w:rFonts w:ascii="Verdana" w:hAnsi="Verdana"/>
                            <w:b/>
                            <w:bCs/>
                            <w:color w:val="111111"/>
                            <w:sz w:val="20"/>
                          </w:rPr>
                          <w:t>Pattern 51:</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1) It is the class with the seating arrangement in 4 rows and 8 columns. When the teacher says 'start' the girl who is sitting in first row and first column will say 1, then the next girl sitting behind her will say 4, the next girl sitting behind that girl will say 7, in a particular order each girl is telling a number, the following girls told 10, 13 next turn is yours what u will say?</w:t>
                        </w:r>
                        <w:r w:rsidRPr="00D12DFE">
                          <w:rPr>
                            <w:rFonts w:ascii="Verdana" w:hAnsi="Verdana"/>
                            <w:color w:val="111111"/>
                            <w:sz w:val="20"/>
                            <w:szCs w:val="20"/>
                            <w:bdr w:val="none" w:sz="0" w:space="0" w:color="auto" w:frame="1"/>
                          </w:rPr>
                          <w:br/>
                          <w:t>a) 15 b) 17 c) 14 d) 16</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Solution: It is a series 1, 4, 7, 10, 13.</w:t>
                        </w:r>
                        <w:r w:rsidRPr="00D12DFE">
                          <w:rPr>
                            <w:rFonts w:ascii="Verdana" w:hAnsi="Verdana"/>
                            <w:color w:val="111111"/>
                            <w:sz w:val="20"/>
                            <w:szCs w:val="20"/>
                            <w:bdr w:val="none" w:sz="0" w:space="0" w:color="auto" w:frame="1"/>
                          </w:rPr>
                          <w:br/>
                        </w:r>
                        <w:r w:rsidRPr="00D12DFE">
                          <w:rPr>
                            <w:rFonts w:ascii="Verdana" w:hAnsi="Verdana"/>
                            <w:b/>
                            <w:bCs/>
                            <w:color w:val="111111"/>
                            <w:sz w:val="20"/>
                            <w:szCs w:val="20"/>
                            <w:bdr w:val="none" w:sz="0" w:space="0" w:color="auto" w:frame="1"/>
                          </w:rPr>
                          <w:br/>
                        </w:r>
                        <w:r w:rsidRPr="00D12DFE">
                          <w:rPr>
                            <w:rFonts w:ascii="Verdana" w:hAnsi="Verdana"/>
                            <w:b/>
                            <w:bCs/>
                            <w:color w:val="111111"/>
                            <w:sz w:val="20"/>
                          </w:rPr>
                          <w:t>Pattern 52:</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1) It is dark in my bedroom and I want to get two socks of the same color from my drawer, which contains 24 red and 24 blue socks. How many socks do I have to take from the drawer to get at least two socks of the same color?</w:t>
                        </w:r>
                        <w:r w:rsidRPr="00D12DFE">
                          <w:rPr>
                            <w:rFonts w:ascii="Verdana" w:hAnsi="Verdana"/>
                            <w:color w:val="111111"/>
                            <w:sz w:val="20"/>
                            <w:szCs w:val="20"/>
                            <w:bdr w:val="none" w:sz="0" w:space="0" w:color="auto" w:frame="1"/>
                          </w:rPr>
                          <w:br/>
                          <w:t>a) 2 b) 3 c) 48 d) 25</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2) Lady has 2 select gloves &amp; hat from a basket. In the dark, she can distinguish hat &amp; gloves. 14 red, 20 blue, 18 green are there. Find probability that any selected glove pair has same color.</w:t>
                        </w:r>
                      </w:p>
                      <w:p w:rsidR="00D12DFE" w:rsidRPr="00D12DFE" w:rsidRDefault="00D12DFE" w:rsidP="00D12DFE">
                        <w:pPr>
                          <w:rPr>
                            <w:rFonts w:ascii="Verdana" w:hAnsi="Verdana"/>
                            <w:color w:val="111111"/>
                            <w:sz w:val="20"/>
                            <w:szCs w:val="20"/>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rPr>
                            <w:rFonts w:ascii="Verdana" w:hAnsi="Verdana"/>
                            <w:color w:val="111111"/>
                            <w:sz w:val="20"/>
                            <w:szCs w:val="20"/>
                            <w:bdr w:val="none" w:sz="0" w:space="0" w:color="auto" w:frame="1"/>
                          </w:rPr>
                        </w:pPr>
                        <w:r w:rsidRPr="00D12DFE">
                          <w:rPr>
                            <w:rFonts w:ascii="Verdana" w:hAnsi="Verdana"/>
                            <w:color w:val="111111"/>
                            <w:sz w:val="20"/>
                            <w:szCs w:val="20"/>
                            <w:bdr w:val="none" w:sz="0" w:space="0" w:color="auto" w:frame="1"/>
                          </w:rPr>
                          <w:t>3) A lady had fine gloves and hats. 25 blue, 7 red and 9 gey. She had to select a pair among them. But there was no light so she had to select in darkness the correct pair with a glove and a hat. Therefore how many combinations of same color she can select?</w:t>
                        </w:r>
                      </w:p>
                      <w:p w:rsidR="00D12DFE" w:rsidRPr="00D12DFE" w:rsidRDefault="00D12DFE" w:rsidP="00D12DFE">
                        <w:pPr>
                          <w:rPr>
                            <w:rFonts w:ascii="Verdana" w:hAnsi="Verdana"/>
                            <w:color w:val="111111"/>
                            <w:sz w:val="20"/>
                            <w:szCs w:val="20"/>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b/>
                            <w:bCs/>
                            <w:color w:val="111111"/>
                            <w:sz w:val="20"/>
                          </w:rPr>
                          <w:t>Pattern 53:</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16"/>
                            <w:szCs w:val="16"/>
                            <w:bdr w:val="none" w:sz="0" w:space="0" w:color="auto" w:frame="1"/>
                          </w:rPr>
                          <w:t> </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1) If the Valentine’s Day in 2005 falls on Monday, then on which day will the Valentine’s Day fall on 2010?</w:t>
                        </w:r>
                        <w:r w:rsidRPr="00D12DFE">
                          <w:rPr>
                            <w:rFonts w:ascii="Verdana" w:hAnsi="Verdana"/>
                            <w:color w:val="111111"/>
                            <w:sz w:val="20"/>
                            <w:szCs w:val="20"/>
                            <w:bdr w:val="none" w:sz="0" w:space="0" w:color="auto" w:frame="1"/>
                          </w:rPr>
                          <w:br/>
                          <w:t>A) Saturday b) Thursday c) Wednesday d) Sunday</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16"/>
                            <w:szCs w:val="16"/>
                            <w:bdr w:val="none" w:sz="0" w:space="0" w:color="auto" w:frame="1"/>
                          </w:rPr>
                          <w:t> </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b/>
                            <w:bCs/>
                            <w:color w:val="111111"/>
                            <w:sz w:val="20"/>
                          </w:rPr>
                          <w:t>Pattern 54:</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16"/>
                            <w:szCs w:val="16"/>
                            <w:bdr w:val="none" w:sz="0" w:space="0" w:color="auto" w:frame="1"/>
                          </w:rPr>
                          <w:t> </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1. A person run from A to B.He took ¼ of the time less to reach B when compare to run at normal Speed.Then how many percentage he has increased his speed?</w:t>
                        </w:r>
                        <w:r w:rsidRPr="00D12DFE">
                          <w:rPr>
                            <w:rFonts w:ascii="Verdana" w:hAnsi="Verdana"/>
                            <w:color w:val="111111"/>
                            <w:sz w:val="20"/>
                            <w:szCs w:val="20"/>
                            <w:bdr w:val="none" w:sz="0" w:space="0" w:color="auto" w:frame="1"/>
                          </w:rPr>
                          <w:br/>
                          <w:t>a) 40 b) 44.4 c) 33.3 d) 22.2</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Solution: i do not know perfectly but i have simple logic,1-(1/4)=(3/4),then reverse it so it is 4/3=1.333,1.33-1=33.33 like this</w:t>
                        </w:r>
                        <w:r w:rsidRPr="00D12DFE">
                          <w:rPr>
                            <w:rFonts w:ascii="Verdana" w:hAnsi="Verdana"/>
                            <w:color w:val="111111"/>
                            <w:sz w:val="20"/>
                          </w:rPr>
                          <w:t> </w:t>
                        </w:r>
                        <w:r w:rsidRPr="00D12DFE">
                          <w:rPr>
                            <w:rFonts w:ascii="Verdana" w:hAnsi="Verdana"/>
                            <w:color w:val="111111"/>
                            <w:sz w:val="16"/>
                            <w:szCs w:val="16"/>
                            <w:bdr w:val="none" w:sz="0" w:space="0" w:color="auto" w:frame="1"/>
                          </w:rPr>
                          <w:br/>
                        </w:r>
                        <w:r w:rsidRPr="00D12DFE">
                          <w:rPr>
                            <w:rFonts w:ascii="Verdana" w:hAnsi="Verdana"/>
                            <w:color w:val="111111"/>
                            <w:sz w:val="16"/>
                            <w:szCs w:val="16"/>
                            <w:bdr w:val="none" w:sz="0" w:space="0" w:color="auto" w:frame="1"/>
                          </w:rPr>
                          <w:br/>
                        </w:r>
                        <w:r w:rsidRPr="00D12DFE">
                          <w:rPr>
                            <w:rFonts w:ascii="Verdana" w:hAnsi="Verdana"/>
                            <w:color w:val="111111"/>
                            <w:sz w:val="20"/>
                            <w:szCs w:val="20"/>
                            <w:bdr w:val="none" w:sz="0" w:space="0" w:color="auto" w:frame="1"/>
                          </w:rPr>
                          <w:t>2. An athlete decides to run the same distance in 1/4th less time that she usually took. By how much percent will she have to increase her average speed?</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lastRenderedPageBreak/>
                          <w:t>a) 40 b) 44.4 c) 33.3 d) 22.2</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55:</w:t>
                        </w:r>
                        <w:r w:rsidRPr="00D12DFE">
                          <w:rPr>
                            <w:rFonts w:ascii="Verdana" w:hAnsi="Verdana"/>
                            <w:color w:val="111111"/>
                            <w:sz w:val="20"/>
                            <w:szCs w:val="20"/>
                            <w:bdr w:val="none" w:sz="0" w:space="0" w:color="auto" w:frame="1"/>
                          </w:rPr>
                          <w:br/>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In a building there are 5 rooms.Each having a equal area .The length of the room is 4m and breadht is 5 m.The height of the rooms are 2m. If 17 bricks are needed to make a square meter then how many bricks are needed to make the floor of a particular room?</w:t>
                        </w:r>
                        <w:r w:rsidRPr="00D12DFE">
                          <w:rPr>
                            <w:rFonts w:ascii="Verdana" w:hAnsi="Verdana"/>
                            <w:color w:val="111111"/>
                            <w:sz w:val="20"/>
                            <w:szCs w:val="20"/>
                            <w:bdr w:val="none" w:sz="0" w:space="0" w:color="auto" w:frame="1"/>
                          </w:rPr>
                          <w:br/>
                          <w:t>a) 320 b) 380 c) 340 d) 300</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Solution: area of the room is length*breadth=4*5=20m</w:t>
                        </w:r>
                        <w:r w:rsidRPr="00D12DFE">
                          <w:rPr>
                            <w:rFonts w:ascii="Verdana" w:hAnsi="Verdana"/>
                            <w:color w:val="111111"/>
                            <w:sz w:val="20"/>
                            <w:szCs w:val="20"/>
                            <w:bdr w:val="none" w:sz="0" w:space="0" w:color="auto" w:frame="1"/>
                            <w:vertAlign w:val="superscript"/>
                          </w:rPr>
                          <w:t>2</w:t>
                        </w:r>
                        <w:r w:rsidRPr="00D12DFE">
                          <w:rPr>
                            <w:rFonts w:ascii="Verdana" w:hAnsi="Verdana"/>
                            <w:color w:val="111111"/>
                            <w:sz w:val="20"/>
                            <w:szCs w:val="20"/>
                            <w:bdr w:val="none" w:sz="0" w:space="0" w:color="auto" w:frame="1"/>
                          </w:rPr>
                          <w:t>, For one square meter it takes 17 bricks, For 20m</w:t>
                        </w:r>
                        <w:r w:rsidRPr="00D12DFE">
                          <w:rPr>
                            <w:rFonts w:ascii="Verdana" w:hAnsi="Verdana"/>
                            <w:color w:val="111111"/>
                            <w:sz w:val="20"/>
                            <w:szCs w:val="20"/>
                            <w:bdr w:val="none" w:sz="0" w:space="0" w:color="auto" w:frame="1"/>
                            <w:vertAlign w:val="superscript"/>
                          </w:rPr>
                          <w:t>2</w:t>
                        </w:r>
                        <w:r w:rsidRPr="00D12DFE">
                          <w:rPr>
                            <w:rFonts w:ascii="Verdana" w:hAnsi="Verdana"/>
                            <w:color w:val="111111"/>
                            <w:sz w:val="20"/>
                            <w:vertAlign w:val="superscript"/>
                          </w:rPr>
                          <w:t> </w:t>
                        </w:r>
                        <w:r w:rsidRPr="00D12DFE">
                          <w:rPr>
                            <w:rFonts w:ascii="Verdana" w:hAnsi="Verdana"/>
                            <w:color w:val="111111"/>
                            <w:sz w:val="20"/>
                            <w:szCs w:val="20"/>
                            <w:bdr w:val="none" w:sz="0" w:space="0" w:color="auto" w:frame="1"/>
                          </w:rPr>
                          <w:t>total no of bricks are 17*20=340,</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16"/>
                            <w:szCs w:val="16"/>
                            <w:bdr w:val="none" w:sz="0" w:space="0" w:color="auto" w:frame="1"/>
                          </w:rPr>
                          <w:br/>
                        </w:r>
                        <w:r w:rsidRPr="00D12DFE">
                          <w:rPr>
                            <w:rFonts w:ascii="Verdana" w:hAnsi="Verdana"/>
                            <w:b/>
                            <w:bCs/>
                            <w:color w:val="111111"/>
                            <w:sz w:val="20"/>
                          </w:rPr>
                          <w:t>Pattern 56:</w:t>
                        </w:r>
                        <w:r w:rsidRPr="00D12DFE">
                          <w:rPr>
                            <w:rFonts w:ascii="Verdana" w:hAnsi="Verdana"/>
                            <w:color w:val="111111"/>
                            <w:sz w:val="20"/>
                            <w:szCs w:val="20"/>
                            <w:bdr w:val="none" w:sz="0" w:space="0" w:color="auto" w:frame="1"/>
                          </w:rPr>
                          <w:br/>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One man want to build a wall .The length and breadth of the wall are 20 and 30 respectively. He need 35 bricks for one square centimeter then how many bricks he need?</w:t>
                        </w:r>
                        <w:r w:rsidRPr="00D12DFE">
                          <w:rPr>
                            <w:rFonts w:ascii="Verdana" w:hAnsi="Verdana"/>
                            <w:color w:val="111111"/>
                            <w:sz w:val="20"/>
                            <w:szCs w:val="20"/>
                            <w:bdr w:val="none" w:sz="0" w:space="0" w:color="auto" w:frame="1"/>
                          </w:rPr>
                          <w:br/>
                          <w:t>a) 21,500 b) 30,000 c) 21,000 d) 20,000</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57:</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1. In a hotel we can order two types of varities, but we can make 6 more variteis in home. One can choose the four varities with two from hotel as must. Find how many ways one can order.</w:t>
                        </w:r>
                        <w:r w:rsidRPr="00D12DFE">
                          <w:rPr>
                            <w:rFonts w:ascii="Verdana" w:hAnsi="Verdana"/>
                            <w:color w:val="111111"/>
                            <w:sz w:val="20"/>
                            <w:szCs w:val="20"/>
                            <w:bdr w:val="none" w:sz="0" w:space="0" w:color="auto" w:frame="1"/>
                          </w:rPr>
                          <w:br/>
                          <w:t>a) 14 b) 15 c) 56 d) 28</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58:</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1. If a pipe can fill the tank within 6hrs.But due to leak it takes 30 min more. Now the tank is full then how much time will it take to empty the tank throught the leak?</w:t>
                        </w:r>
                        <w:r w:rsidRPr="00D12DFE">
                          <w:rPr>
                            <w:rFonts w:ascii="Verdana" w:hAnsi="Verdana"/>
                            <w:color w:val="111111"/>
                            <w:sz w:val="20"/>
                            <w:szCs w:val="20"/>
                            <w:bdr w:val="none" w:sz="0" w:space="0" w:color="auto" w:frame="1"/>
                          </w:rPr>
                          <w:br/>
                          <w:t>a) 78 b) 56 c) 66 d) 59</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59:</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1. The bacteria has the probability of split into 3 and probability to die is 1/3rd of the total bacteria.Let the probability is P.Some of them survived with probability 1/5.Then which among the following relation is true?</w:t>
                        </w:r>
                        <w:r w:rsidRPr="00D12DFE">
                          <w:rPr>
                            <w:rFonts w:ascii="Verdana" w:hAnsi="Verdana"/>
                            <w:color w:val="111111"/>
                            <w:sz w:val="20"/>
                            <w:szCs w:val="20"/>
                            <w:bdr w:val="none" w:sz="0" w:space="0" w:color="auto" w:frame="1"/>
                          </w:rPr>
                          <w:br/>
                          <w:t>a)P=1/3+1/5*3 b)P=1/5*(1/8-3)</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2. There is a bacteria which has the probability of die 1/3 of its total number or it may tripled. Find out the probability</w:t>
                        </w:r>
                        <w:r w:rsidRPr="00D12DFE">
                          <w:rPr>
                            <w:rFonts w:ascii="Verdana" w:hAnsi="Verdana"/>
                            <w:color w:val="111111"/>
                            <w:sz w:val="20"/>
                            <w:szCs w:val="20"/>
                            <w:bdr w:val="none" w:sz="0" w:space="0" w:color="auto" w:frame="1"/>
                          </w:rPr>
                          <w:br/>
                          <w:t>A. P=1/3+(2/3*p^3) B. P=2/3+(2/3*p^3) C. P=2/3+(1/3*p^3) D P=2/3+(2/3*p^3)</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60:</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1. There was a grand mother in a village who had a grand child.Upon asking her grand childs age she told that she is as older as many days old as her daughters age in weeks and as many days as her own age in years.The sum of the three is 130.then how old is the child.?</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61:</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lastRenderedPageBreak/>
                          <w:br/>
                          <w:t>1) In T.Nagar the building were numbered from 1 to 100.Then how many 4’s will be present in the numbers?</w:t>
                        </w:r>
                        <w:r w:rsidRPr="00D12DFE">
                          <w:rPr>
                            <w:rFonts w:ascii="Verdana" w:hAnsi="Verdana"/>
                            <w:color w:val="111111"/>
                            <w:sz w:val="20"/>
                            <w:szCs w:val="20"/>
                            <w:bdr w:val="none" w:sz="0" w:space="0" w:color="auto" w:frame="1"/>
                          </w:rPr>
                          <w:br/>
                          <w:t>a)18 b)19 c)20 d)21</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2) In Tnagar many buildings were under residential category.for buildings they number as 1 to 100. For shops, corporation numbered between 150 and 200 only prime numbers. how many time 6 will appear in building numbering?</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62:</w:t>
                        </w:r>
                        <w:r w:rsidRPr="00D12DFE">
                          <w:rPr>
                            <w:rFonts w:ascii="Verdana" w:hAnsi="Verdana"/>
                            <w:color w:val="111111"/>
                            <w:sz w:val="20"/>
                            <w:szCs w:val="20"/>
                            <w:bdr w:val="none" w:sz="0" w:space="0" w:color="auto" w:frame="1"/>
                          </w:rPr>
                          <w:br/>
                        </w:r>
                      </w:p>
                      <w:p w:rsidR="00D12DFE" w:rsidRPr="00D12DFE" w:rsidRDefault="00D12DFE" w:rsidP="00D12DFE">
                        <w:pPr>
                          <w:rPr>
                            <w:rFonts w:ascii="Verdana" w:hAnsi="Verdana"/>
                            <w:color w:val="111111"/>
                            <w:sz w:val="20"/>
                            <w:szCs w:val="20"/>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1) Amrith told to Anand in front of a Photo that “He is the son of my father’s son”.Find who is in the picture if amrith have no brothers and sisters.</w:t>
                        </w:r>
                        <w:r w:rsidRPr="00D12DFE">
                          <w:rPr>
                            <w:rFonts w:ascii="Verdana" w:hAnsi="Verdana"/>
                            <w:color w:val="111111"/>
                            <w:sz w:val="20"/>
                            <w:szCs w:val="20"/>
                            <w:bdr w:val="none" w:sz="0" w:space="0" w:color="auto" w:frame="1"/>
                          </w:rPr>
                          <w:br/>
                          <w:t>a) Amrith himself b) Amrith’s Uncle c) Amrith’s Father d) Amrith’s son</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2) One person has no siblings and says,” the guy in the photo is the only son of my father ‘s son”. What is the relation of the guy to the person?</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63:</w:t>
                        </w:r>
                        <w:r w:rsidRPr="00D12DFE">
                          <w:rPr>
                            <w:rFonts w:ascii="Verdana" w:hAnsi="Verdana"/>
                            <w:color w:val="111111"/>
                            <w:sz w:val="20"/>
                            <w:szCs w:val="20"/>
                            <w:bdr w:val="none" w:sz="0" w:space="0" w:color="auto" w:frame="1"/>
                          </w:rPr>
                          <w:br/>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1) One grand father has 3 grand children two of the age difference is 3.Eldest child age is 3 times the youngest childs age and the eldest child age is two year more than the sum of other two children. Find what is the age of the elders child?</w:t>
                        </w:r>
                        <w:r w:rsidRPr="00D12DFE">
                          <w:rPr>
                            <w:rFonts w:ascii="Verdana" w:hAnsi="Verdana"/>
                            <w:color w:val="111111"/>
                            <w:sz w:val="20"/>
                            <w:szCs w:val="20"/>
                            <w:bdr w:val="none" w:sz="0" w:space="0" w:color="auto" w:frame="1"/>
                          </w:rPr>
                          <w:br/>
                          <w:t>a) 18 b) 22 c) 30 d) 10.</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Solution: there are 3 childs,let the age of younger be x,elder be 3x,so the middle one be m,3x=2+x+m,then we have a-b=3 or b-c=3,or a-c=3, then for answer we have to go via options, substitute </w:t>
                        </w:r>
                        <w:r w:rsidRPr="00D12DFE">
                          <w:rPr>
                            <w:rFonts w:ascii="Verdana" w:hAnsi="Verdana"/>
                            <w:color w:val="111111"/>
                            <w:sz w:val="20"/>
                          </w:rPr>
                          <w:t> </w:t>
                        </w:r>
                        <w:r w:rsidRPr="00D12DFE">
                          <w:rPr>
                            <w:rFonts w:ascii="Verdana" w:hAnsi="Verdana"/>
                            <w:color w:val="111111"/>
                            <w:sz w:val="20"/>
                            <w:szCs w:val="20"/>
                            <w:bdr w:val="none" w:sz="0" w:space="0" w:color="auto" w:frame="1"/>
                          </w:rPr>
                          <w:t>that in above equations</w:t>
                        </w:r>
                        <w:r w:rsidRPr="00D12DFE">
                          <w:rPr>
                            <w:rFonts w:ascii="Verdana" w:hAnsi="Verdana"/>
                            <w:color w:val="111111"/>
                            <w:sz w:val="20"/>
                          </w:rPr>
                          <w:t> </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2) One grandfather has three grandchildren, two of their age difference is 3, eldest child age is 3 times youngest child’s age and eldest child’s age is two times of sum of other two children. What is the age of eldest child?</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3) One grandfather has three grandchildren, two of their age difference is 3, eldest child age is 3 times youngest child’s age and eldest child’s age is two times of sum of other two children. What is the age of eldest child?</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64:</w:t>
                        </w:r>
                        <w:r w:rsidRPr="00D12DFE">
                          <w:rPr>
                            <w:rFonts w:ascii="Verdana" w:hAnsi="Verdana"/>
                            <w:color w:val="111111"/>
                            <w:sz w:val="20"/>
                            <w:szCs w:val="20"/>
                            <w:bdr w:val="none" w:sz="0" w:space="0" w:color="auto" w:frame="1"/>
                          </w:rPr>
                          <w:br/>
                        </w:r>
                      </w:p>
                      <w:p w:rsidR="00D12DFE" w:rsidRPr="00D12DFE" w:rsidRDefault="00D12DFE" w:rsidP="00D12DFE">
                        <w:pPr>
                          <w:rPr>
                            <w:rFonts w:ascii="Verdana" w:hAnsi="Verdana"/>
                            <w:color w:val="111111"/>
                            <w:sz w:val="20"/>
                            <w:szCs w:val="20"/>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rPr>
                            <w:rFonts w:ascii="Verdana" w:hAnsi="Verdana"/>
                            <w:color w:val="111111"/>
                            <w:sz w:val="20"/>
                            <w:szCs w:val="20"/>
                            <w:bdr w:val="none" w:sz="0" w:space="0" w:color="auto" w:frame="1"/>
                          </w:rPr>
                        </w:pPr>
                        <w:r w:rsidRPr="00D12DFE">
                          <w:rPr>
                            <w:rFonts w:ascii="Verdana" w:hAnsi="Verdana"/>
                            <w:color w:val="111111"/>
                            <w:sz w:val="20"/>
                            <w:szCs w:val="20"/>
                            <w:bdr w:val="none" w:sz="0" w:space="0" w:color="auto" w:frame="1"/>
                          </w:rPr>
                          <w:t>1) In a school, for a student out of 100 he got 74 of average for 7 subjects and he got 79 marks in the 8th subject. what is the average of all the subject?</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a) 76.251 b) 80.25 c) 74.265 d) 74.625</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Solution: Total marks=74*7=518, then average=(518+79)/8=74.625</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65:</w:t>
                        </w:r>
                        <w:r w:rsidRPr="00D12DFE">
                          <w:rPr>
                            <w:rFonts w:ascii="Verdana" w:hAnsi="Verdana"/>
                            <w:color w:val="111111"/>
                            <w:sz w:val="20"/>
                            <w:szCs w:val="20"/>
                            <w:bdr w:val="none" w:sz="0" w:space="0" w:color="auto" w:frame="1"/>
                          </w:rPr>
                          <w:br/>
                        </w:r>
                      </w:p>
                      <w:p w:rsidR="00D12DFE" w:rsidRPr="00D12DFE" w:rsidRDefault="00D12DFE" w:rsidP="00D12DFE">
                        <w:pPr>
                          <w:rPr>
                            <w:rFonts w:ascii="Verdana" w:hAnsi="Verdana"/>
                            <w:color w:val="111111"/>
                            <w:sz w:val="20"/>
                            <w:szCs w:val="20"/>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rPr>
                            <w:rFonts w:ascii="Verdana" w:hAnsi="Verdana"/>
                            <w:color w:val="111111"/>
                            <w:sz w:val="20"/>
                            <w:szCs w:val="20"/>
                            <w:bdr w:val="none" w:sz="0" w:space="0" w:color="auto" w:frame="1"/>
                          </w:rPr>
                        </w:pPr>
                        <w:r w:rsidRPr="00D12DFE">
                          <w:rPr>
                            <w:rFonts w:ascii="Verdana" w:hAnsi="Verdana"/>
                            <w:color w:val="111111"/>
                            <w:sz w:val="20"/>
                            <w:szCs w:val="20"/>
                            <w:bdr w:val="none" w:sz="0" w:space="0" w:color="auto" w:frame="1"/>
                          </w:rPr>
                          <w:t xml:space="preserve">1) 3 persons a,b,c were there A always says truth,B lies on Monday,tusday,&amp; Wednesday.but C lies on thrusday,Friday &amp; saturday .one day A said”that B &amp; C said to A that” B said “yesterday way one of the days when I lies”,C said that”yesterday way one of </w:t>
                        </w:r>
                        <w:r w:rsidRPr="00D12DFE">
                          <w:rPr>
                            <w:rFonts w:ascii="Verdana" w:hAnsi="Verdana"/>
                            <w:color w:val="111111"/>
                            <w:sz w:val="20"/>
                            <w:szCs w:val="20"/>
                            <w:bdr w:val="none" w:sz="0" w:space="0" w:color="auto" w:frame="1"/>
                          </w:rPr>
                          <w:lastRenderedPageBreak/>
                          <w:t>the days when I lies too”.then which day was that?</w:t>
                        </w:r>
                      </w:p>
                      <w:p w:rsidR="00D12DFE" w:rsidRPr="00D12DFE" w:rsidRDefault="00D12DFE" w:rsidP="00D12DFE">
                        <w:pPr>
                          <w:rPr>
                            <w:rFonts w:ascii="Verdana" w:hAnsi="Verdana"/>
                            <w:color w:val="111111"/>
                            <w:sz w:val="20"/>
                            <w:szCs w:val="20"/>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a) Sunday b) Thursday c) Saturday d) Tuesday</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66:</w:t>
                        </w:r>
                        <w:r w:rsidRPr="00D12DFE">
                          <w:rPr>
                            <w:rFonts w:ascii="Verdana" w:hAnsi="Verdana"/>
                            <w:color w:val="111111"/>
                            <w:sz w:val="20"/>
                            <w:szCs w:val="20"/>
                            <w:bdr w:val="none" w:sz="0" w:space="0" w:color="auto" w:frame="1"/>
                          </w:rPr>
                          <w:br/>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1) Which is the smallest no which divides 2880 and gives a perfect square?</w:t>
                        </w:r>
                        <w:r w:rsidRPr="00D12DFE">
                          <w:rPr>
                            <w:rFonts w:ascii="Verdana" w:hAnsi="Verdana"/>
                            <w:color w:val="111111"/>
                            <w:sz w:val="20"/>
                            <w:szCs w:val="20"/>
                            <w:bdr w:val="none" w:sz="0" w:space="0" w:color="auto" w:frame="1"/>
                          </w:rPr>
                          <w:br/>
                          <w:t>a) 4 b) 9 c) 3 d) 5</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spacing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Solution: For answer solve via options</w:t>
                        </w:r>
                        <w:r w:rsidRPr="00D12DFE">
                          <w:rPr>
                            <w:rFonts w:ascii="Verdana" w:hAnsi="Verdana"/>
                            <w:color w:val="111111"/>
                            <w:sz w:val="16"/>
                            <w:szCs w:val="16"/>
                            <w:bdr w:val="none" w:sz="0" w:space="0" w:color="auto" w:frame="1"/>
                          </w:rPr>
                          <w:br/>
                        </w:r>
                        <w:r w:rsidRPr="00D12DFE">
                          <w:rPr>
                            <w:rFonts w:ascii="Verdana" w:hAnsi="Verdana"/>
                            <w:color w:val="111111"/>
                            <w:sz w:val="16"/>
                            <w:szCs w:val="16"/>
                            <w:bdr w:val="none" w:sz="0" w:space="0" w:color="auto" w:frame="1"/>
                          </w:rPr>
                          <w:br/>
                        </w:r>
                        <w:r w:rsidRPr="00D12DFE">
                          <w:rPr>
                            <w:rFonts w:ascii="Verdana" w:hAnsi="Verdana"/>
                            <w:b/>
                            <w:bCs/>
                            <w:color w:val="111111"/>
                            <w:sz w:val="20"/>
                          </w:rPr>
                          <w:t>Pattern 67:</w:t>
                        </w:r>
                        <w:r w:rsidRPr="00D12DFE">
                          <w:rPr>
                            <w:rFonts w:ascii="Verdana" w:hAnsi="Verdana"/>
                            <w:color w:val="111111"/>
                            <w:sz w:val="20"/>
                            <w:szCs w:val="20"/>
                            <w:bdr w:val="none" w:sz="0" w:space="0" w:color="auto" w:frame="1"/>
                          </w:rPr>
                          <w:br/>
                        </w:r>
                      </w:p>
                      <w:p w:rsidR="00D12DFE" w:rsidRPr="00D12DFE" w:rsidRDefault="00D12DFE" w:rsidP="00D12DFE">
                        <w:pPr>
                          <w:rPr>
                            <w:rFonts w:ascii="Verdana" w:hAnsi="Verdana"/>
                            <w:color w:val="111111"/>
                            <w:sz w:val="20"/>
                            <w:szCs w:val="20"/>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rPr>
                            <w:rFonts w:ascii="Verdana" w:hAnsi="Verdana"/>
                            <w:color w:val="111111"/>
                            <w:sz w:val="20"/>
                            <w:szCs w:val="20"/>
                            <w:bdr w:val="none" w:sz="0" w:space="0" w:color="auto" w:frame="1"/>
                          </w:rPr>
                        </w:pPr>
                        <w:r w:rsidRPr="00D12DFE">
                          <w:rPr>
                            <w:rFonts w:ascii="Verdana" w:hAnsi="Verdana"/>
                            <w:color w:val="111111"/>
                            <w:sz w:val="20"/>
                            <w:szCs w:val="20"/>
                            <w:bdr w:val="none" w:sz="0" w:space="0" w:color="auto" w:frame="1"/>
                          </w:rPr>
                          <w:t>1) How many 9 digit numbers are possible by using the digits 1,2,3,4,5 which are divisible by 4 if the repetition is allowed?</w:t>
                        </w:r>
                        <w:r w:rsidRPr="00D12DFE">
                          <w:rPr>
                            <w:rFonts w:ascii="Verdana" w:hAnsi="Verdana"/>
                            <w:color w:val="111111"/>
                            <w:sz w:val="20"/>
                            <w:szCs w:val="20"/>
                            <w:bdr w:val="none" w:sz="0" w:space="0" w:color="auto" w:frame="1"/>
                          </w:rPr>
                          <w:br/>
                          <w:t>a)57 b)56 c)59 d)58</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2) how many 13 digit numbers are possible by using the digits 1,2,3,4,5 which are divisible by 4 if repetition of digits is allowed?</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3) By using 1,2,3,4,5,how many 5 digit no. can be formed which is divisible by 4,repetation of no. is allowed??</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4) Form 8 digit numbers from by using 1, 2,3,4,5 with repetition is allowed and must be divisible by4?</w:t>
                        </w:r>
                      </w:p>
                      <w:p w:rsidR="00D12DFE" w:rsidRPr="00D12DFE" w:rsidRDefault="00D12DFE" w:rsidP="00D12DFE">
                        <w:pPr>
                          <w:rPr>
                            <w:rFonts w:ascii="Verdana" w:hAnsi="Verdana"/>
                            <w:color w:val="111111"/>
                            <w:sz w:val="20"/>
                            <w:szCs w:val="20"/>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5) How many of 14 digit numbers we can make with 1,2,3,4,5 that are divisible by 4. Repetitions allowed.</w:t>
                        </w:r>
                      </w:p>
                      <w:p w:rsidR="00D12DFE" w:rsidRPr="00D12DFE" w:rsidRDefault="00D12DFE" w:rsidP="00D12DFE">
                        <w:pPr>
                          <w:rPr>
                            <w:rFonts w:ascii="Verdana" w:hAnsi="Verdana"/>
                            <w:color w:val="111111"/>
                            <w:sz w:val="20"/>
                            <w:szCs w:val="20"/>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b/>
                            <w:bCs/>
                            <w:color w:val="111111"/>
                            <w:sz w:val="20"/>
                          </w:rPr>
                          <w:t>Pattern 68:</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1) Consider two tumblers, the first containing Water and next contains coffee. Suppose you take one spoon of water out of the first tumbler and pour it into the second tumbler. After moving you take one spoon of the mixture from the second tumbler and pour it back into the first tumbler . Which one of the following statement holds now?</w:t>
                        </w:r>
                        <w:r w:rsidRPr="00D12DFE">
                          <w:rPr>
                            <w:rFonts w:ascii="Verdana" w:hAnsi="Verdana"/>
                            <w:color w:val="111111"/>
                            <w:sz w:val="20"/>
                            <w:szCs w:val="20"/>
                            <w:bdr w:val="none" w:sz="0" w:space="0" w:color="auto" w:frame="1"/>
                          </w:rPr>
                          <w:br/>
                          <w:t>a) There is less coffee in the first tumbler than water in the second tumblers</w:t>
                        </w:r>
                        <w:r w:rsidRPr="00D12DFE">
                          <w:rPr>
                            <w:rFonts w:ascii="Verdana" w:hAnsi="Verdana"/>
                            <w:color w:val="111111"/>
                            <w:sz w:val="20"/>
                            <w:szCs w:val="20"/>
                            <w:bdr w:val="none" w:sz="0" w:space="0" w:color="auto" w:frame="1"/>
                          </w:rPr>
                          <w:br/>
                          <w:t>b) There is more coffee in the firs tumbler than water in the second tumbler</w:t>
                        </w:r>
                        <w:r w:rsidRPr="00D12DFE">
                          <w:rPr>
                            <w:rFonts w:ascii="Verdana" w:hAnsi="Verdana"/>
                            <w:color w:val="111111"/>
                            <w:sz w:val="20"/>
                            <w:szCs w:val="20"/>
                            <w:bdr w:val="none" w:sz="0" w:space="0" w:color="auto" w:frame="1"/>
                          </w:rPr>
                          <w:br/>
                          <w:t>c) There is as much coffee in the first tumbler as there is water in the second tumbler</w:t>
                        </w:r>
                        <w:r w:rsidRPr="00D12DFE">
                          <w:rPr>
                            <w:rFonts w:ascii="Verdana" w:hAnsi="Verdana"/>
                            <w:color w:val="111111"/>
                            <w:sz w:val="20"/>
                            <w:szCs w:val="20"/>
                            <w:bdr w:val="none" w:sz="0" w:space="0" w:color="auto" w:frame="1"/>
                          </w:rPr>
                          <w:br/>
                          <w:t>d)None of the statements holds true</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br/>
                          <w:t>Solution: Think wisely and answer these are asked in my paper 2 or 3 questions</w:t>
                        </w:r>
                        <w:r w:rsidRPr="00D12DFE">
                          <w:rPr>
                            <w:rFonts w:ascii="Verdana" w:hAnsi="Verdana"/>
                            <w:color w:val="111111"/>
                            <w:sz w:val="16"/>
                            <w:szCs w:val="16"/>
                            <w:bdr w:val="none" w:sz="0" w:space="0" w:color="auto" w:frame="1"/>
                          </w:rPr>
                          <w:br/>
                        </w:r>
                        <w:r w:rsidRPr="00D12DFE">
                          <w:rPr>
                            <w:rFonts w:ascii="Verdana" w:hAnsi="Verdana"/>
                            <w:color w:val="111111"/>
                            <w:sz w:val="16"/>
                            <w:szCs w:val="16"/>
                            <w:bdr w:val="none" w:sz="0" w:space="0" w:color="auto" w:frame="1"/>
                          </w:rPr>
                          <w:br/>
                        </w:r>
                        <w:r w:rsidRPr="00D12DFE">
                          <w:rPr>
                            <w:rFonts w:ascii="Verdana" w:hAnsi="Verdana"/>
                            <w:color w:val="111111"/>
                            <w:sz w:val="20"/>
                            <w:szCs w:val="20"/>
                            <w:bdr w:val="none" w:sz="0" w:space="0" w:color="auto" w:frame="1"/>
                          </w:rPr>
                          <w:t>2) Two bowls are taken, one contains water and another contains tea.one spoon of water is added to second bowl and mixed well, and a spoon of mixture is taken from second bowl and added to the second bowl. Which statement will hold good for the above?</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r>
                        <w:r w:rsidRPr="00D12DFE">
                          <w:rPr>
                            <w:rFonts w:ascii="Verdana" w:hAnsi="Verdana"/>
                            <w:b/>
                            <w:bCs/>
                            <w:color w:val="111111"/>
                            <w:sz w:val="20"/>
                          </w:rPr>
                          <w:t>Pattern 69:</w:t>
                        </w:r>
                      </w:p>
                      <w:p w:rsidR="00D12DFE" w:rsidRPr="00D12DFE" w:rsidRDefault="00D12DFE" w:rsidP="00D12DFE">
                        <w:pPr>
                          <w:rPr>
                            <w:rFonts w:ascii="Verdana" w:hAnsi="Verdana"/>
                            <w:color w:val="111111"/>
                            <w:sz w:val="20"/>
                            <w:szCs w:val="20"/>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 xml:space="preserve">1) Six friends decide to share a big cake. Since all of them like the cake, they begin quarreling who gets to first cut and have a piece of the cake. One friend suggests that they have a blindfold friend choose from well shuffled set of cards numbered one to six. You check and find that this method works as it should simulating a fair throw of a die. You check by performing multiple simultaneous trials of picking the cards blindfold and </w:t>
                        </w:r>
                        <w:r w:rsidRPr="00D12DFE">
                          <w:rPr>
                            <w:rFonts w:ascii="Verdana" w:hAnsi="Verdana"/>
                            <w:color w:val="111111"/>
                            <w:sz w:val="20"/>
                            <w:szCs w:val="20"/>
                            <w:bdr w:val="none" w:sz="0" w:space="0" w:color="auto" w:frame="1"/>
                          </w:rPr>
                          <w:lastRenderedPageBreak/>
                          <w:t>throwing a die. You note that the number shown by the method of picking up a card and throwing a real world die, sums to a number between 2 and 12. Which total would be likely to appear more often – 8,9 or 10?</w:t>
                        </w:r>
                        <w:r w:rsidRPr="00D12DFE">
                          <w:rPr>
                            <w:rFonts w:ascii="Verdana" w:hAnsi="Verdana"/>
                            <w:color w:val="111111"/>
                            <w:sz w:val="20"/>
                            <w:szCs w:val="20"/>
                            <w:bdr w:val="none" w:sz="0" w:space="0" w:color="auto" w:frame="1"/>
                          </w:rPr>
                          <w:br/>
                          <w:t>a) 8 b) All are equally likely c) 9 d) 10</w:t>
                        </w:r>
                      </w:p>
                      <w:p w:rsidR="00D12DFE" w:rsidRPr="00D12DFE" w:rsidRDefault="00D12DFE" w:rsidP="00D12DFE">
                        <w:pPr>
                          <w:spacing w:before="100" w:beforeAutospacing="1" w:after="100" w:afterAutospacing="1"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Solution: Calculate how many times 8,9,10 will come when we throw 2 dice, and answer</w:t>
                        </w:r>
                        <w:r w:rsidRPr="00D12DFE">
                          <w:rPr>
                            <w:rFonts w:ascii="Verdana" w:hAnsi="Verdana"/>
                            <w:color w:val="111111"/>
                            <w:sz w:val="16"/>
                            <w:szCs w:val="16"/>
                            <w:bdr w:val="none" w:sz="0" w:space="0" w:color="auto" w:frame="1"/>
                          </w:rPr>
                          <w:br/>
                        </w:r>
                        <w:r w:rsidRPr="00D12DFE">
                          <w:rPr>
                            <w:rFonts w:ascii="Verdana" w:hAnsi="Verdana"/>
                            <w:color w:val="111111"/>
                            <w:sz w:val="16"/>
                            <w:szCs w:val="16"/>
                            <w:bdr w:val="none" w:sz="0" w:space="0" w:color="auto" w:frame="1"/>
                          </w:rPr>
                          <w:br/>
                        </w:r>
                        <w:r w:rsidRPr="00D12DFE">
                          <w:rPr>
                            <w:rFonts w:ascii="Verdana" w:hAnsi="Verdana"/>
                            <w:b/>
                            <w:bCs/>
                            <w:color w:val="111111"/>
                            <w:sz w:val="20"/>
                          </w:rPr>
                          <w:t>Pattern 70:</w:t>
                        </w:r>
                        <w:r w:rsidRPr="00D12DFE">
                          <w:rPr>
                            <w:rFonts w:ascii="Verdana" w:hAnsi="Verdana"/>
                            <w:color w:val="111111"/>
                            <w:sz w:val="20"/>
                            <w:szCs w:val="20"/>
                            <w:bdr w:val="none" w:sz="0" w:space="0" w:color="auto" w:frame="1"/>
                          </w:rPr>
                          <w:br/>
                        </w:r>
                      </w:p>
                      <w:p w:rsidR="00D12DFE" w:rsidRPr="00D12DFE" w:rsidRDefault="00D12DFE" w:rsidP="00D12DFE">
                        <w:pPr>
                          <w:rPr>
                            <w:rFonts w:ascii="Verdana" w:hAnsi="Verdana"/>
                            <w:color w:val="111111"/>
                            <w:sz w:val="20"/>
                            <w:szCs w:val="20"/>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Q1. Given a collection of points P in the plane, a 1-set is a point in P that can be separated from the rest by a line, .i.e the point lies on one side of the line while the others lie on the other side. </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The number of 1-sets of P is denoted by n1(P). The minimum value of n1(P) over all configurations P of 5 points in the plane in general position (.i.e no three points in P lie on a line) is</w:t>
                        </w:r>
                        <w:r w:rsidRPr="00D12DFE">
                          <w:rPr>
                            <w:rFonts w:ascii="Verdana" w:hAnsi="Verdana"/>
                            <w:color w:val="111111"/>
                            <w:sz w:val="20"/>
                            <w:szCs w:val="20"/>
                            <w:bdr w:val="none" w:sz="0" w:space="0" w:color="auto" w:frame="1"/>
                          </w:rPr>
                          <w:br/>
                          <w:t>a)3   b)5   c) 2   d)1</w:t>
                        </w:r>
                        <w:r w:rsidRPr="00D12DFE">
                          <w:rPr>
                            <w:rFonts w:ascii="Verdana" w:hAnsi="Verdana"/>
                            <w:color w:val="111111"/>
                            <w:sz w:val="20"/>
                            <w:szCs w:val="20"/>
                            <w:bdr w:val="none" w:sz="0" w:space="0" w:color="auto" w:frame="1"/>
                          </w:rPr>
                          <w:br/>
                          <w:t>Ans: 5</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For below questions, answers i am not sure whether they are correct or not you have to solve urself</w:t>
                        </w:r>
                      </w:p>
                      <w:p w:rsidR="00D12DFE" w:rsidRPr="00D12DFE" w:rsidRDefault="00D12DFE" w:rsidP="00D12DFE">
                        <w:pPr>
                          <w:spacing w:before="100" w:beforeAutospacing="1" w:after="100" w:afterAutospacing="1"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Q2. The citizens of planet nigiet are 8 fingered and have thus developed their decimal system in base 8. A certain street in nigiet contains 1000 (in base 8) buildings numbered 1 to 1000. How many 3s are used in numbering these buildings?</w:t>
                        </w:r>
                        <w:r w:rsidRPr="00D12DFE">
                          <w:rPr>
                            <w:rFonts w:ascii="Verdana" w:hAnsi="Verdana"/>
                            <w:color w:val="111111"/>
                            <w:sz w:val="20"/>
                            <w:szCs w:val="20"/>
                            <w:bdr w:val="none" w:sz="0" w:space="0" w:color="auto" w:frame="1"/>
                          </w:rPr>
                          <w:br/>
                          <w:t>a) 54 b) 64 c) 265 d) 192</w:t>
                        </w:r>
                        <w:r w:rsidRPr="00D12DFE">
                          <w:rPr>
                            <w:rFonts w:ascii="Verdana" w:hAnsi="Verdana"/>
                            <w:color w:val="111111"/>
                            <w:sz w:val="20"/>
                            <w:szCs w:val="20"/>
                            <w:bdr w:val="none" w:sz="0" w:space="0" w:color="auto" w:frame="1"/>
                          </w:rPr>
                          <w:br/>
                          <w:t>Ans: 192</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Some times base value is chang like: 9finger, 1 to 100(base 9)</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Q3. Given 3 lines in the plane such that the points of intersection form a triangle with sides of length 20, 20 and 30, the number of points equidistant from all the 3 lines is</w:t>
                        </w:r>
                        <w:r w:rsidRPr="00D12DFE">
                          <w:rPr>
                            <w:rFonts w:ascii="Verdana" w:hAnsi="Verdana"/>
                            <w:color w:val="111111"/>
                            <w:sz w:val="20"/>
                            <w:szCs w:val="20"/>
                            <w:bdr w:val="none" w:sz="0" w:space="0" w:color="auto" w:frame="1"/>
                          </w:rPr>
                          <w:br/>
                          <w:t>a)1  b)3  c)4  d)0</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Q4. Hare in the other. The hare starts after the tortoise has covered 1/5 of its distance and that too leisurely3. A hare and a tortoise have a race along a circle of 100 yards diameter. The tortoise goes in one direction and the. The hare and tortoise meet when the hare has covered only 1/8 of the distance. By what factor should the hare increase its speed so as to tie the race?</w:t>
                        </w:r>
                        <w:r w:rsidRPr="00D12DFE">
                          <w:rPr>
                            <w:rFonts w:ascii="Verdana" w:hAnsi="Verdana"/>
                            <w:color w:val="111111"/>
                            <w:sz w:val="20"/>
                            <w:szCs w:val="20"/>
                            <w:bdr w:val="none" w:sz="0" w:space="0" w:color="auto" w:frame="1"/>
                          </w:rPr>
                          <w:br/>
                          <w:t>a) 37.80  b)8  c) 40  d) 5</w:t>
                        </w:r>
                        <w:r w:rsidRPr="00D12DFE">
                          <w:rPr>
                            <w:rFonts w:ascii="Verdana" w:hAnsi="Verdana"/>
                            <w:color w:val="111111"/>
                            <w:sz w:val="20"/>
                            <w:szCs w:val="20"/>
                            <w:bdr w:val="none" w:sz="0" w:space="0" w:color="auto" w:frame="1"/>
                          </w:rPr>
                          <w:br/>
                          <w:t>Ans: 37.80</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Q5. Here 10 programers, type 10 lines with in 10 minutes then 60lines can type within 60 minutes. How many programmers are needed?</w:t>
                        </w:r>
                        <w:r w:rsidRPr="00D12DFE">
                          <w:rPr>
                            <w:rFonts w:ascii="Verdana" w:hAnsi="Verdana"/>
                            <w:color w:val="111111"/>
                            <w:sz w:val="20"/>
                            <w:szCs w:val="20"/>
                            <w:bdr w:val="none" w:sz="0" w:space="0" w:color="auto" w:frame="1"/>
                          </w:rPr>
                          <w:br/>
                          <w:t>a) 16 b) 6 c) 10 d) 60</w:t>
                        </w:r>
                      </w:p>
                      <w:p w:rsidR="00D12DFE" w:rsidRPr="00D12DFE" w:rsidRDefault="00D12DFE" w:rsidP="00D12DFE">
                        <w:pPr>
                          <w:spacing w:before="100" w:beforeAutospacing="1" w:after="100" w:afterAutospacing="1"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Solution:(men*time)/work)</w:t>
                        </w:r>
                        <w:r w:rsidRPr="00D12DFE">
                          <w:rPr>
                            <w:rFonts w:ascii="Verdana" w:hAnsi="Verdana"/>
                            <w:color w:val="111111"/>
                            <w:sz w:val="20"/>
                            <w:szCs w:val="20"/>
                            <w:bdr w:val="none" w:sz="0" w:space="0" w:color="auto" w:frame="1"/>
                          </w:rPr>
                          <w:br/>
                          <w:t>Ans: 10</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This type of Q's repeated 4times  for me but values are different.</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lastRenderedPageBreak/>
                          <w:br/>
                          <w:t>Q6. Alok and Bhanu play the following min-max game. Given the expression</w:t>
                        </w:r>
                        <w:r w:rsidRPr="00D12DFE">
                          <w:rPr>
                            <w:rFonts w:ascii="Verdana" w:hAnsi="Verdana"/>
                            <w:color w:val="111111"/>
                            <w:sz w:val="20"/>
                            <w:szCs w:val="20"/>
                            <w:bdr w:val="none" w:sz="0" w:space="0" w:color="auto" w:frame="1"/>
                          </w:rPr>
                          <w:br/>
                          <w:t>N = 9 + X + Y - Z</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Where X, Y and Z are variables representing single digits (0 to 9), Alok would like to maximize N while Bhanu </w:t>
                        </w:r>
                        <w:r w:rsidRPr="00D12DFE">
                          <w:rPr>
                            <w:rFonts w:ascii="Verdana" w:hAnsi="Verdana"/>
                            <w:color w:val="111111"/>
                            <w:sz w:val="20"/>
                            <w:szCs w:val="20"/>
                            <w:bdr w:val="none" w:sz="0" w:space="0" w:color="auto" w:frame="1"/>
                          </w:rPr>
                          <w:br/>
                          <w:t>would like to minimize it. Towards this end, Alok chooses a single digit number and Bhanu substitutes this for a variable of her choice (X, Y or Z). Alok then chooses the next value and Bhanu, the variable to substitute the value. Finally Alok proposes the value for the remaining variable. Assuming both play to their optimal strategies, the value of N at the end of the game would be</w:t>
                        </w:r>
                        <w:r w:rsidRPr="00D12DFE">
                          <w:rPr>
                            <w:rFonts w:ascii="Verdana" w:hAnsi="Verdana"/>
                            <w:color w:val="111111"/>
                            <w:sz w:val="20"/>
                            <w:szCs w:val="20"/>
                            <w:bdr w:val="none" w:sz="0" w:space="0" w:color="auto" w:frame="1"/>
                          </w:rPr>
                          <w:br/>
                          <w:t>a) 0 b) 27 c) 18 d) 20</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The Q's  concept is same but the equation of N's is changing.</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Q7. Alice and Bob play the following coins-on-a-stack game. 20 coins are stacked one above the other. One of them is a special (gold) coin and the rest are ordinary coins. The goal is to bring the gold coin to the top by repeatedly moving the topmost coin to another position in the stack.</w:t>
                        </w:r>
                      </w:p>
                      <w:p w:rsidR="00D12DFE" w:rsidRPr="00D12DFE" w:rsidRDefault="00D12DFE" w:rsidP="00D12DFE">
                        <w:pPr>
                          <w:spacing w:before="100" w:beforeAutospacing="1" w:after="100" w:afterAutospacing="1"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Alice starts and the players take turns. A turn consists of moving the coin on the top to a position i below the top coin (0 = i = 20). We will call this an i-move (thus a 0-move implies doing nothing). The proviso is that an i-move cannot be repeated; for example once a player makes a 2-move, on subsequent turns neither player can make a 2-move. If the gold coin happens to be on top when it's a player's turn then the player wins the game. Initially, the gold coinis the third coin from the top. Then</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a) In order to win, Alice's first move should be a 1-move.</w:t>
                        </w:r>
                        <w:r w:rsidRPr="00D12DFE">
                          <w:rPr>
                            <w:rFonts w:ascii="Verdana" w:hAnsi="Verdana"/>
                            <w:color w:val="111111"/>
                            <w:sz w:val="20"/>
                            <w:szCs w:val="20"/>
                            <w:bdr w:val="none" w:sz="0" w:space="0" w:color="auto" w:frame="1"/>
                          </w:rPr>
                          <w:br/>
                          <w:t>b) In order to win, Alice's first move should be a 0-move.</w:t>
                        </w:r>
                        <w:r w:rsidRPr="00D12DFE">
                          <w:rPr>
                            <w:rFonts w:ascii="Verdana" w:hAnsi="Verdana"/>
                            <w:color w:val="111111"/>
                            <w:sz w:val="20"/>
                            <w:szCs w:val="20"/>
                            <w:bdr w:val="none" w:sz="0" w:space="0" w:color="auto" w:frame="1"/>
                          </w:rPr>
                          <w:br/>
                          <w:t>c) In order to win, Alice's first move can be a 0-move or a 1-move.</w:t>
                        </w:r>
                        <w:r w:rsidRPr="00D12DFE">
                          <w:rPr>
                            <w:rFonts w:ascii="Verdana" w:hAnsi="Verdana"/>
                            <w:color w:val="111111"/>
                            <w:sz w:val="20"/>
                            <w:szCs w:val="20"/>
                            <w:bdr w:val="none" w:sz="0" w:space="0" w:color="auto" w:frame="1"/>
                          </w:rPr>
                          <w:br/>
                          <w:t>d) Alice has no winning strategy.</w:t>
                        </w:r>
                        <w:r w:rsidRPr="00D12DFE">
                          <w:rPr>
                            <w:rFonts w:ascii="Verdana" w:hAnsi="Verdana"/>
                            <w:color w:val="111111"/>
                            <w:sz w:val="20"/>
                            <w:szCs w:val="20"/>
                            <w:bdr w:val="none" w:sz="0" w:space="0" w:color="auto" w:frame="1"/>
                          </w:rPr>
                          <w:br/>
                          <w:t>Ans: d</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Q8. For the FIFA world cup, Paul the octopus has been predicting the winner of each match with amazing success. It is rumored that in a match between 2 teams A and B, Paul picks A with the same probability as A's chances of winning. Let's assume such rumors to be true and that in a match between Ghana and Bolivia, Ghana the stronger team has a probability of 2/3 of winning the game. What is the probability that Paul will correctly pick the winner of the Ghana-Bolivia game?</w:t>
                        </w:r>
                        <w:r w:rsidRPr="00D12DFE">
                          <w:rPr>
                            <w:rFonts w:ascii="Verdana" w:hAnsi="Verdana"/>
                            <w:color w:val="111111"/>
                            <w:sz w:val="20"/>
                            <w:szCs w:val="20"/>
                            <w:bdr w:val="none" w:sz="0" w:space="0" w:color="auto" w:frame="1"/>
                          </w:rPr>
                          <w:br/>
                          <w:t>a)1/9    b)4/9    c)5/9    d)2/3</w:t>
                        </w:r>
                        <w:r w:rsidRPr="00D12DFE">
                          <w:rPr>
                            <w:rFonts w:ascii="Verdana" w:hAnsi="Verdana"/>
                            <w:color w:val="111111"/>
                            <w:sz w:val="20"/>
                            <w:szCs w:val="20"/>
                            <w:bdr w:val="none" w:sz="0" w:space="0" w:color="auto" w:frame="1"/>
                          </w:rPr>
                          <w:br/>
                          <w:t>Ans: 5/9</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Q9. 36 people {a1, a2, ..., a36} meet and shake hands in a circular fashion. In other words, there are totally 36 handshakes involving the pairs, {a1, a2}, {a2, a3}, ..., {a35, a36}, {a36, a1}. Then size of the smallest set of people such that the rest have shaken hands with at least one person in the set is</w:t>
                        </w:r>
                        <w:r w:rsidRPr="00D12DFE">
                          <w:rPr>
                            <w:rFonts w:ascii="Verdana" w:hAnsi="Verdana"/>
                            <w:color w:val="111111"/>
                            <w:sz w:val="20"/>
                            <w:szCs w:val="20"/>
                            <w:bdr w:val="none" w:sz="0" w:space="0" w:color="auto" w:frame="1"/>
                          </w:rPr>
                          <w:br/>
                          <w:t>a)12    b)11    c)13    d)18</w:t>
                        </w:r>
                        <w:r w:rsidRPr="00D12DFE">
                          <w:rPr>
                            <w:rFonts w:ascii="Verdana" w:hAnsi="Verdana"/>
                            <w:color w:val="111111"/>
                            <w:sz w:val="20"/>
                            <w:szCs w:val="20"/>
                            <w:bdr w:val="none" w:sz="0" w:space="0" w:color="auto" w:frame="1"/>
                          </w:rPr>
                          <w:br/>
                          <w:t>Ans: 18</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Q10. After the typist writes 12 letters and addresses 12 envelopes, she inserts the letters randomly into the envelopes (1 letter per envelope). What is the probability that exactly 1 letter is inserted in an improper envelope?</w:t>
                        </w:r>
                        <w:r w:rsidRPr="00D12DFE">
                          <w:rPr>
                            <w:rFonts w:ascii="Verdana" w:hAnsi="Verdana"/>
                            <w:color w:val="111111"/>
                            <w:sz w:val="20"/>
                            <w:szCs w:val="20"/>
                            <w:bdr w:val="none" w:sz="0" w:space="0" w:color="auto" w:frame="1"/>
                          </w:rPr>
                          <w:br/>
                          <w:t>a)1/12    b)0    c)12/212  d)11/12</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lastRenderedPageBreak/>
                          <w:br/>
                          <w:t>Ans: b</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Q11. A sheet of paper has statements numbered from 1 to 40. For each value of n from 1 to 40, </w:t>
                        </w:r>
                        <w:r w:rsidRPr="00D12DFE">
                          <w:rPr>
                            <w:rFonts w:ascii="Verdana" w:hAnsi="Verdana"/>
                            <w:color w:val="111111"/>
                            <w:sz w:val="20"/>
                            <w:szCs w:val="20"/>
                            <w:bdr w:val="none" w:sz="0" w:space="0" w:color="auto" w:frame="1"/>
                          </w:rPr>
                          <w:br/>
                          <w:t>statement n says "At least and of the statements on this sheet are true." Which statements are true and which are false?</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a)The even numbered statements are true and the odd numbered are false.</w:t>
                        </w:r>
                        <w:r w:rsidRPr="00D12DFE">
                          <w:rPr>
                            <w:rFonts w:ascii="Verdana" w:hAnsi="Verdana"/>
                            <w:color w:val="111111"/>
                            <w:sz w:val="20"/>
                            <w:szCs w:val="20"/>
                            <w:bdr w:val="none" w:sz="0" w:space="0" w:color="auto" w:frame="1"/>
                          </w:rPr>
                          <w:br/>
                          <w:t>b)The first 26 statements are false and the rest are true.</w:t>
                        </w:r>
                        <w:r w:rsidRPr="00D12DFE">
                          <w:rPr>
                            <w:rFonts w:ascii="Verdana" w:hAnsi="Verdana"/>
                            <w:color w:val="111111"/>
                            <w:sz w:val="20"/>
                            <w:szCs w:val="20"/>
                            <w:bdr w:val="none" w:sz="0" w:space="0" w:color="auto" w:frame="1"/>
                          </w:rPr>
                          <w:br/>
                          <w:t>c)The first 13 statements are true and the rest are false.</w:t>
                        </w:r>
                        <w:r w:rsidRPr="00D12DFE">
                          <w:rPr>
                            <w:rFonts w:ascii="Verdana" w:hAnsi="Verdana"/>
                            <w:color w:val="111111"/>
                            <w:sz w:val="20"/>
                            <w:szCs w:val="20"/>
                            <w:bdr w:val="none" w:sz="0" w:space="0" w:color="auto" w:frame="1"/>
                          </w:rPr>
                          <w:br/>
                          <w:t>d)The odd numbered statements are true and the even numbered are false.</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Ans:c</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Q12. There are two boxes, one containing 10 red balls and the other containing 10 green balls. You are allowed to move the balls between the boxes so that when you choose a box at random and a ball at random from the chosen box, the probability of getting a red ball is maximized. This maximum probability is</w:t>
                        </w:r>
                        <w:r w:rsidRPr="00D12DFE">
                          <w:rPr>
                            <w:rFonts w:ascii="Verdana" w:hAnsi="Verdana"/>
                            <w:color w:val="111111"/>
                            <w:sz w:val="20"/>
                            <w:szCs w:val="20"/>
                            <w:bdr w:val="none" w:sz="0" w:space="0" w:color="auto" w:frame="1"/>
                          </w:rPr>
                          <w:br/>
                          <w:t>a)1/2    b)14/19     c)37/38 d)3/4    </w:t>
                        </w:r>
                        <w:r w:rsidRPr="00D12DFE">
                          <w:rPr>
                            <w:rFonts w:ascii="Verdana" w:hAnsi="Verdana"/>
                            <w:color w:val="111111"/>
                            <w:sz w:val="20"/>
                            <w:szCs w:val="20"/>
                            <w:bdr w:val="none" w:sz="0" w:space="0" w:color="auto" w:frame="1"/>
                          </w:rPr>
                          <w:br/>
                          <w:t>Ans: 14/19</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Q13. A circular dartboard of radius 1 foot is at a distance of 20 feet from you. You throw a dart at it and it </w:t>
                        </w:r>
                        <w:r w:rsidRPr="00D12DFE">
                          <w:rPr>
                            <w:rFonts w:ascii="Verdana" w:hAnsi="Verdana"/>
                            <w:color w:val="111111"/>
                            <w:sz w:val="20"/>
                            <w:szCs w:val="20"/>
                            <w:bdr w:val="none" w:sz="0" w:space="0" w:color="auto" w:frame="1"/>
                          </w:rPr>
                          <w:br/>
                          <w:t>hits the dartboard at some point Q in the circle. What is the probability that Q is closer to the center of the circle than the periphery?</w:t>
                        </w:r>
                        <w:r w:rsidRPr="00D12DFE">
                          <w:rPr>
                            <w:rFonts w:ascii="Verdana" w:hAnsi="Verdana"/>
                            <w:color w:val="111111"/>
                            <w:sz w:val="20"/>
                            <w:szCs w:val="20"/>
                            <w:bdr w:val="none" w:sz="0" w:space="0" w:color="auto" w:frame="1"/>
                          </w:rPr>
                          <w:br/>
                          <w:t>a) 0.75    b) 1    c) 0.5    d) 0.25</w:t>
                        </w:r>
                        <w:r w:rsidRPr="00D12DFE">
                          <w:rPr>
                            <w:rFonts w:ascii="Verdana" w:hAnsi="Verdana"/>
                            <w:color w:val="111111"/>
                            <w:sz w:val="20"/>
                            <w:szCs w:val="20"/>
                            <w:bdr w:val="none" w:sz="0" w:space="0" w:color="auto" w:frame="1"/>
                          </w:rPr>
                          <w:br/>
                          <w:t>Ans: d</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Q14. 9. A and B play a game of dice between them. The dice consist of colors on their faces (instead of numbers). When the dice are thrown, A wins if both show the same color; otherwise B wins. One die has 4 red face and 2 blue faces. How many red and blue faces should the other die have if the both players have the same chances of winning?</w:t>
                        </w:r>
                      </w:p>
                      <w:p w:rsidR="00D12DFE" w:rsidRPr="00D12DFE" w:rsidRDefault="00D12DFE" w:rsidP="00D12DFE">
                        <w:pPr>
                          <w:rPr>
                            <w:rFonts w:ascii="Verdana" w:hAnsi="Verdana"/>
                            <w:color w:val="111111"/>
                            <w:sz w:val="20"/>
                            <w:szCs w:val="20"/>
                            <w:bdr w:val="none" w:sz="0" w:space="0" w:color="auto" w:frame="1"/>
                          </w:rPr>
                        </w:pPr>
                        <w:r w:rsidRPr="00D12DFE">
                          <w:rPr>
                            <w:rFonts w:ascii="Verdana" w:hAnsi="Verdana"/>
                            <w:color w:val="111111"/>
                            <w:sz w:val="20"/>
                            <w:szCs w:val="20"/>
                            <w:bdr w:val="none" w:sz="0" w:space="0" w:color="auto" w:frame="1"/>
                          </w:rPr>
                          <w:t> </w:t>
                        </w:r>
                      </w:p>
                      <w:p w:rsidR="00D12DFE" w:rsidRPr="00D12DFE" w:rsidRDefault="00D12DFE" w:rsidP="00D12DFE">
                        <w:pPr>
                          <w:rPr>
                            <w:rFonts w:ascii="Verdana" w:hAnsi="Verdana"/>
                            <w:color w:val="111111"/>
                            <w:sz w:val="20"/>
                            <w:szCs w:val="20"/>
                            <w:bdr w:val="none" w:sz="0" w:space="0" w:color="auto" w:frame="1"/>
                          </w:rPr>
                        </w:pPr>
                        <w:r w:rsidRPr="00D12DFE">
                          <w:rPr>
                            <w:rFonts w:ascii="Verdana" w:hAnsi="Verdana"/>
                            <w:color w:val="111111"/>
                            <w:sz w:val="20"/>
                            <w:szCs w:val="20"/>
                            <w:bdr w:val="none" w:sz="0" w:space="0" w:color="auto" w:frame="1"/>
                          </w:rPr>
                          <w:t>a) 3 red and 3 blue faces        b) 2 red and remaining blue</w:t>
                        </w:r>
                        <w:r w:rsidRPr="00D12DFE">
                          <w:rPr>
                            <w:rFonts w:ascii="Verdana" w:hAnsi="Verdana"/>
                            <w:color w:val="111111"/>
                            <w:sz w:val="20"/>
                            <w:szCs w:val="20"/>
                            <w:bdr w:val="none" w:sz="0" w:space="0" w:color="auto" w:frame="1"/>
                          </w:rPr>
                          <w:br/>
                          <w:t>c) 6 red and 0 blue        d) 4 red and remaining blue</w:t>
                        </w:r>
                        <w:r w:rsidRPr="00D12DFE">
                          <w:rPr>
                            <w:rFonts w:ascii="Verdana" w:hAnsi="Verdana"/>
                            <w:color w:val="111111"/>
                            <w:sz w:val="20"/>
                            <w:szCs w:val="20"/>
                            <w:bdr w:val="none" w:sz="0" w:space="0" w:color="auto" w:frame="1"/>
                          </w:rPr>
                          <w:br/>
                          <w:t>Ans: a</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Q15. On planet zorba, a solar blast has melted the ice caps on its equator. 8 years after the ice melts, tiny plantoids called echina start growing on the rocks. echina grows in the form of a circle and the relationship between the diameter of this circle and the age of echina is given by the formula</w:t>
                        </w:r>
                        <w:r w:rsidRPr="00D12DFE">
                          <w:rPr>
                            <w:rFonts w:ascii="Verdana" w:hAnsi="Verdana"/>
                            <w:color w:val="111111"/>
                            <w:sz w:val="20"/>
                            <w:szCs w:val="20"/>
                            <w:bdr w:val="none" w:sz="0" w:space="0" w:color="auto" w:frame="1"/>
                          </w:rPr>
                          <w:br/>
                          <w:t>d = 4 * sqrt (t – 8)for t = 8</w:t>
                        </w:r>
                        <w:r w:rsidRPr="00D12DFE">
                          <w:rPr>
                            <w:rFonts w:ascii="Verdana" w:hAnsi="Verdana"/>
                            <w:color w:val="111111"/>
                            <w:sz w:val="20"/>
                            <w:szCs w:val="20"/>
                            <w:bdr w:val="none" w:sz="0" w:space="0" w:color="auto" w:frame="1"/>
                          </w:rPr>
                          <w:br/>
                          <w:t>Where the represents the diameter in mm and t the number of years since the solar blast. </w:t>
                        </w:r>
                      </w:p>
                      <w:p w:rsidR="00D12DFE" w:rsidRPr="00D12DFE" w:rsidRDefault="00D12DFE" w:rsidP="00D12DFE">
                        <w:pPr>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Jagan recorded the time of some echina at a particular spot is 24 years then what is diameter?</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a) 8 b) 16 c) 25 d) 21</w:t>
                        </w:r>
                        <w:r w:rsidRPr="00D12DFE">
                          <w:rPr>
                            <w:rFonts w:ascii="Verdana" w:hAnsi="Verdana"/>
                            <w:color w:val="111111"/>
                            <w:sz w:val="20"/>
                            <w:szCs w:val="20"/>
                            <w:bdr w:val="none" w:sz="0" w:space="0" w:color="auto" w:frame="1"/>
                          </w:rPr>
                          <w:br/>
                          <w:t>Ans: 16</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 xml:space="preserve">Q16. A sheet of paper has statements numbered from 1 to 40. For all values of n from 1 to 40, statement n says: 'Exactly n of the statements on this sheet are false.' Which </w:t>
                        </w:r>
                        <w:r w:rsidRPr="00D12DFE">
                          <w:rPr>
                            <w:rFonts w:ascii="Verdana" w:hAnsi="Verdana"/>
                            <w:color w:val="111111"/>
                            <w:sz w:val="20"/>
                            <w:szCs w:val="20"/>
                            <w:bdr w:val="none" w:sz="0" w:space="0" w:color="auto" w:frame="1"/>
                          </w:rPr>
                          <w:lastRenderedPageBreak/>
                          <w:t>statements are true and which are false?</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a) The even numbered statements are true and the odd numbered statements are false. </w:t>
                        </w:r>
                        <w:r w:rsidRPr="00D12DFE">
                          <w:rPr>
                            <w:rFonts w:ascii="Verdana" w:hAnsi="Verdana"/>
                            <w:color w:val="111111"/>
                            <w:sz w:val="20"/>
                            <w:szCs w:val="20"/>
                            <w:bdr w:val="none" w:sz="0" w:space="0" w:color="auto" w:frame="1"/>
                          </w:rPr>
                          <w:br/>
                          <w:t>b) The odd numbered statements are true and the even numbered statements are false. </w:t>
                        </w:r>
                        <w:r w:rsidRPr="00D12DFE">
                          <w:rPr>
                            <w:rFonts w:ascii="Verdana" w:hAnsi="Verdana"/>
                            <w:color w:val="111111"/>
                            <w:sz w:val="20"/>
                            <w:szCs w:val="20"/>
                            <w:bdr w:val="none" w:sz="0" w:space="0" w:color="auto" w:frame="1"/>
                          </w:rPr>
                          <w:br/>
                          <w:t>c) All the statements are false. </w:t>
                        </w:r>
                        <w:r w:rsidRPr="00D12DFE">
                          <w:rPr>
                            <w:rFonts w:ascii="Verdana" w:hAnsi="Verdana"/>
                            <w:color w:val="111111"/>
                            <w:sz w:val="20"/>
                            <w:szCs w:val="20"/>
                            <w:bdr w:val="none" w:sz="0" w:space="0" w:color="auto" w:frame="1"/>
                          </w:rPr>
                          <w:br/>
                          <w:t>d) The 39th statement is true and the rest are false.</w:t>
                        </w:r>
                        <w:r w:rsidRPr="00D12DFE">
                          <w:rPr>
                            <w:rFonts w:ascii="Verdana" w:hAnsi="Verdana"/>
                            <w:color w:val="111111"/>
                            <w:sz w:val="20"/>
                            <w:szCs w:val="20"/>
                            <w:bdr w:val="none" w:sz="0" w:space="0" w:color="auto" w:frame="1"/>
                          </w:rPr>
                          <w:br/>
                          <w:t>Ans: d</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Q17. Alok and Bhanu play the following coins in a circle game. 99 coins are arranged in a circle with each coin touching two other coin. Two of the coins are special and the rest are ordinary. Alok starts and the players take turns removing an ordinary coin of their choice from the circle and bringing the other coins closer until they again form a (smaller) circle. The goal is to bring the special coins adjacent to each other and the first player to do so wins the game. Initially the special coins are separated by two ordinary coins O1 and O2. Which of the following is true?</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a) In order to win, Alok should remove O1 on his first turn.</w:t>
                        </w:r>
                        <w:r w:rsidRPr="00D12DFE">
                          <w:rPr>
                            <w:rFonts w:ascii="Verdana" w:hAnsi="Verdana"/>
                            <w:color w:val="111111"/>
                            <w:sz w:val="20"/>
                            <w:szCs w:val="20"/>
                            <w:bdr w:val="none" w:sz="0" w:space="0" w:color="auto" w:frame="1"/>
                          </w:rPr>
                          <w:br/>
                          <w:t>b) In order to win, Alok should remove one of the coins different from O1 and O2 on his first turn.</w:t>
                        </w:r>
                        <w:r w:rsidRPr="00D12DFE">
                          <w:rPr>
                            <w:rFonts w:ascii="Verdana" w:hAnsi="Verdana"/>
                            <w:color w:val="111111"/>
                            <w:sz w:val="20"/>
                            <w:szCs w:val="20"/>
                            <w:bdr w:val="none" w:sz="0" w:space="0" w:color="auto" w:frame="1"/>
                          </w:rPr>
                          <w:br/>
                          <w:t>c) In order to win, Alok should remove O2 on his first turn.</w:t>
                        </w:r>
                        <w:r w:rsidRPr="00D12DFE">
                          <w:rPr>
                            <w:rFonts w:ascii="Verdana" w:hAnsi="Verdana"/>
                            <w:color w:val="111111"/>
                            <w:sz w:val="20"/>
                            <w:szCs w:val="20"/>
                            <w:bdr w:val="none" w:sz="0" w:space="0" w:color="auto" w:frame="1"/>
                          </w:rPr>
                          <w:br/>
                          <w:t>d) Alok has no winning strategy.</w:t>
                        </w:r>
                        <w:r w:rsidRPr="00D12DFE">
                          <w:rPr>
                            <w:rFonts w:ascii="Verdana" w:hAnsi="Verdana"/>
                            <w:color w:val="111111"/>
                            <w:sz w:val="20"/>
                            <w:szCs w:val="20"/>
                            <w:bdr w:val="none" w:sz="0" w:space="0" w:color="auto" w:frame="1"/>
                          </w:rPr>
                          <w:br/>
                          <w:t>Ans: d</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Q18. Two pipes A and B fill at A certain rate B is filled at 10, 20, 40, 80. If 1/4 of B if filled in 21 hours what time it will take to get completely filled</w:t>
                        </w:r>
                        <w:r w:rsidRPr="00D12DFE">
                          <w:rPr>
                            <w:rFonts w:ascii="Verdana" w:hAnsi="Verdana"/>
                            <w:color w:val="111111"/>
                            <w:sz w:val="20"/>
                            <w:szCs w:val="20"/>
                            <w:bdr w:val="none" w:sz="0" w:space="0" w:color="auto" w:frame="1"/>
                          </w:rPr>
                          <w:br/>
                          <w:t>Ans: 23</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Q19. Find average speed if a man travels at speed of 24kmph up and 36kmph down at an altitude of 200m. </w:t>
                        </w:r>
                        <w:r w:rsidRPr="00D12DFE">
                          <w:rPr>
                            <w:rFonts w:ascii="Verdana" w:hAnsi="Verdana"/>
                            <w:color w:val="111111"/>
                            <w:sz w:val="20"/>
                            <w:szCs w:val="20"/>
                            <w:bdr w:val="none" w:sz="0" w:space="0" w:color="auto" w:frame="1"/>
                          </w:rPr>
                          <w:br/>
                          <w:t>Formula is 2xy/(x+y).</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Q20. One grandfather has three grandchildren, two of their age difference is 3, eldest child age is 3 times youngest child’s age and eldest child’s age is two times of sum of other two children. What is the age of eldest child?</w:t>
                        </w:r>
                        <w:r w:rsidRPr="00D12DFE">
                          <w:rPr>
                            <w:rFonts w:ascii="Verdana" w:hAnsi="Verdana"/>
                            <w:color w:val="111111"/>
                            <w:sz w:val="20"/>
                            <w:szCs w:val="20"/>
                            <w:bdr w:val="none" w:sz="0" w:space="0" w:color="auto" w:frame="1"/>
                          </w:rPr>
                          <w:br/>
                          <w:t>Ans: 18</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Q21. Ferrari is leading car manufacturer.*Ferrari S.p.A.* is an Italian sports car. It has enjoyed great success. If Mohan's Ferrari is 3 times faster than his old Mercedes wich gave him 35kmph if Mohan travelled 490 km in his ferrari the how much time(hours) he took?</w:t>
                        </w:r>
                        <w:r w:rsidRPr="00D12DFE">
                          <w:rPr>
                            <w:rFonts w:ascii="Verdana" w:hAnsi="Verdana"/>
                            <w:color w:val="111111"/>
                            <w:sz w:val="20"/>
                            <w:szCs w:val="20"/>
                            <w:bdr w:val="none" w:sz="0" w:space="0" w:color="auto" w:frame="1"/>
                          </w:rPr>
                          <w:br/>
                          <w:t>Easy one try it.</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Q22. By using 1,2,3,4,5, how many 12 digit no. can be formed which is divisible by 4, repetation of no. is allowed?</w:t>
                        </w:r>
                        <w:r w:rsidRPr="00D12DFE">
                          <w:rPr>
                            <w:rFonts w:ascii="Verdana" w:hAnsi="Verdana"/>
                            <w:color w:val="111111"/>
                            <w:sz w:val="20"/>
                            <w:szCs w:val="20"/>
                            <w:bdr w:val="none" w:sz="0" w:space="0" w:color="auto" w:frame="1"/>
                          </w:rPr>
                          <w:br/>
                          <w:t>Ans: (5)^11</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Q23. The cost 1 plum is 1 cent, 2 apples is 1 cent, 3 cashew is 1 cent. If father buys same amount of fruits for his 3 sons spending 7 cent then what amount of fruit each child will get?</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Ans: 1plum, 2apples, 1cashew</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Q24. There are some 2 wheelers and 4 wheelers parked total number of wheels present is 240 then how many 4 wheelers were there</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lastRenderedPageBreak/>
                          <w:br/>
                          <w:t>Ans: For this question answer is deduced from the options.</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Q25. One day Alice meets pal and byte in fairyland. She knows that pal  lies on Mondays, Tuesdays and Wednesdays and tells the truth on the other days of the week byte, on the other hand, lies  on Thursdays, Fridays and Saturdays, but tells the truth on the other days of the week. Now they make the following statements to Alice – pal. Yesterday was one of those days when I lie byte. Yesterday was one of those days when I lie too. What day is it?</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a) Thursday   b) Tuesday   c) Monday d) Sunday</w:t>
                        </w:r>
                        <w:r w:rsidRPr="00D12DFE">
                          <w:rPr>
                            <w:rFonts w:ascii="Verdana" w:hAnsi="Verdana"/>
                            <w:color w:val="111111"/>
                            <w:sz w:val="20"/>
                            <w:szCs w:val="20"/>
                            <w:bdr w:val="none" w:sz="0" w:space="0" w:color="auto" w:frame="1"/>
                          </w:rPr>
                          <w:br/>
                          <w:t>Ans: a</w:t>
                        </w:r>
                        <w:r w:rsidRPr="00D12DFE">
                          <w:rPr>
                            <w:rFonts w:ascii="Verdana" w:hAnsi="Verdana"/>
                            <w:color w:val="111111"/>
                            <w:sz w:val="20"/>
                            <w:szCs w:val="20"/>
                            <w:bdr w:val="none" w:sz="0" w:space="0" w:color="auto" w:frame="1"/>
                          </w:rPr>
                          <w:br/>
                        </w:r>
                        <w:r w:rsidRPr="00D12DFE">
                          <w:rPr>
                            <w:rFonts w:ascii="Verdana" w:hAnsi="Verdana"/>
                            <w:color w:val="111111"/>
                            <w:sz w:val="20"/>
                            <w:szCs w:val="20"/>
                            <w:bdr w:val="none" w:sz="0" w:space="0" w:color="auto" w:frame="1"/>
                          </w:rPr>
                          <w:br/>
                          <w:t>Interview:Then coming to interview my interview is fine i am from M.Tech, power electronics and drives</w:t>
                        </w:r>
                      </w:p>
                      <w:p w:rsidR="00D12DFE" w:rsidRPr="00D12DFE" w:rsidRDefault="00D12DFE" w:rsidP="00D12DFE">
                        <w:pPr>
                          <w:spacing w:before="100" w:beforeAutospacing="1" w:after="100" w:afterAutospacing="1"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In my college for non IT branches separate technical panel came.For M.tech power electronics and drives and power systems one technical guy came and interviewd us. But he took around 45 min or more for each person. For me my interview gone for around 45 min. Mainly they</w:t>
                        </w:r>
                        <w:r w:rsidRPr="00D12DFE">
                          <w:rPr>
                            <w:rFonts w:ascii="Verdana" w:hAnsi="Verdana"/>
                            <w:color w:val="111111"/>
                            <w:sz w:val="20"/>
                          </w:rPr>
                          <w:t> </w:t>
                        </w:r>
                        <w:r w:rsidRPr="00D12DFE">
                          <w:rPr>
                            <w:rFonts w:ascii="Verdana" w:hAnsi="Verdana"/>
                            <w:color w:val="111111"/>
                            <w:sz w:val="20"/>
                            <w:szCs w:val="20"/>
                            <w:bdr w:val="none" w:sz="0" w:space="0" w:color="auto" w:frame="1"/>
                          </w:rPr>
                          <w:t> asked questions on electrical only not on C, C++, Java</w:t>
                        </w:r>
                      </w:p>
                      <w:p w:rsidR="00D12DFE" w:rsidRPr="00D12DFE" w:rsidRDefault="00D12DFE" w:rsidP="00D12DFE">
                        <w:pPr>
                          <w:spacing w:before="100" w:beforeAutospacing="1" w:after="100" w:afterAutospacing="1"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Mainly i told to him about my project both B.Tech and M.Tech answer some HR questions like tell me about yourself, why you came to software, tell me about TCS, why you had taken power electronics, if i reject you what will you do, can you relocate your self, some applications of our branch ie power electronics and some day to day applications in it and some basic electrical questions like kirchoffs laws, ohms law, motor principle, generator principle, why transformer is used. What are the recent trends in power electronics</w:t>
                        </w:r>
                      </w:p>
                      <w:p w:rsidR="00D12DFE" w:rsidRPr="00D12DFE" w:rsidRDefault="00D12DFE" w:rsidP="00D12DFE">
                        <w:pPr>
                          <w:spacing w:before="100" w:beforeAutospacing="1" w:after="100" w:afterAutospacing="1"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Thats it</w:t>
                        </w:r>
                      </w:p>
                      <w:p w:rsidR="00D12DFE" w:rsidRPr="00D12DFE" w:rsidRDefault="00D12DFE" w:rsidP="00D12DFE">
                        <w:pPr>
                          <w:spacing w:before="100" w:beforeAutospacing="1" w:after="100" w:afterAutospacing="1"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20"/>
                            <w:szCs w:val="20"/>
                            <w:bdr w:val="none" w:sz="0" w:space="0" w:color="auto" w:frame="1"/>
                          </w:rPr>
                          <w:t>All the best and see you in TCS.</w:t>
                        </w:r>
                      </w:p>
                      <w:p w:rsidR="00D12DFE" w:rsidRPr="00D12DFE" w:rsidRDefault="00D12DFE" w:rsidP="00D12DFE">
                        <w:pPr>
                          <w:spacing w:before="100" w:beforeAutospacing="1" w:after="100" w:afterAutospacing="1" w:line="231" w:lineRule="atLeast"/>
                          <w:textAlignment w:val="baseline"/>
                          <w:rPr>
                            <w:rFonts w:ascii="Verdana" w:hAnsi="Verdana"/>
                            <w:color w:val="111111"/>
                            <w:sz w:val="16"/>
                            <w:szCs w:val="16"/>
                            <w:bdr w:val="none" w:sz="0" w:space="0" w:color="auto" w:frame="1"/>
                          </w:rPr>
                        </w:pPr>
                        <w:r w:rsidRPr="00D12DFE">
                          <w:rPr>
                            <w:rFonts w:ascii="Verdana" w:hAnsi="Verdana"/>
                            <w:color w:val="111111"/>
                            <w:sz w:val="16"/>
                            <w:szCs w:val="16"/>
                            <w:bdr w:val="none" w:sz="0" w:space="0" w:color="auto" w:frame="1"/>
                          </w:rPr>
                          <w:t> </w:t>
                        </w:r>
                      </w:p>
                      <w:p w:rsidR="00D12DFE" w:rsidRPr="00D12DFE" w:rsidRDefault="00D12DFE" w:rsidP="00D12DFE">
                        <w:pPr>
                          <w:rPr>
                            <w:rFonts w:ascii="Verdana" w:hAnsi="Verdana"/>
                            <w:color w:val="252525"/>
                            <w:sz w:val="18"/>
                            <w:szCs w:val="18"/>
                          </w:rPr>
                        </w:pPr>
                        <w:r w:rsidRPr="00D12DFE">
                          <w:rPr>
                            <w:rFonts w:ascii="Verdana" w:hAnsi="Verdana"/>
                            <w:color w:val="111111"/>
                            <w:sz w:val="16"/>
                            <w:szCs w:val="16"/>
                            <w:bdr w:val="none" w:sz="0" w:space="0" w:color="auto" w:frame="1"/>
                          </w:rPr>
                          <w:t> </w:t>
                        </w:r>
                      </w:p>
                      <w:p w:rsidR="00D12DFE" w:rsidRPr="00D12DFE" w:rsidRDefault="00D12DFE" w:rsidP="00D12DFE">
                        <w:pPr>
                          <w:rPr>
                            <w:rFonts w:ascii="Verdana" w:hAnsi="Verdana"/>
                            <w:color w:val="252525"/>
                            <w:sz w:val="17"/>
                            <w:szCs w:val="17"/>
                          </w:rPr>
                        </w:pPr>
                        <w:r w:rsidRPr="00D12DFE">
                          <w:rPr>
                            <w:rFonts w:ascii="Verdana" w:hAnsi="Verdana"/>
                            <w:color w:val="252525"/>
                            <w:sz w:val="17"/>
                            <w:szCs w:val="17"/>
                          </w:rPr>
                          <w:br/>
                        </w:r>
                        <w:hyperlink r:id="rId32" w:anchor="solution" w:history="1">
                          <w:r w:rsidRPr="00D12DFE">
                            <w:rPr>
                              <w:rFonts w:ascii="Verdana" w:hAnsi="Verdana"/>
                              <w:b/>
                              <w:bCs/>
                              <w:color w:val="000000"/>
                              <w:sz w:val="17"/>
                              <w:u w:val="single"/>
                            </w:rPr>
                            <w:t>View Comments</w:t>
                          </w:r>
                        </w:hyperlink>
                        <w:r w:rsidRPr="00D12DFE">
                          <w:rPr>
                            <w:rFonts w:ascii="Verdana" w:hAnsi="Verdana"/>
                            <w:color w:val="252525"/>
                            <w:sz w:val="17"/>
                          </w:rPr>
                          <w:t> </w:t>
                        </w:r>
                        <w:r w:rsidRPr="00D12DFE">
                          <w:rPr>
                            <w:rFonts w:ascii="Verdana" w:hAnsi="Verdana"/>
                            <w:color w:val="252525"/>
                            <w:sz w:val="17"/>
                            <w:szCs w:val="17"/>
                          </w:rPr>
                          <w:t>  Enter Your Comments</w:t>
                        </w:r>
                      </w:p>
                      <w:tbl>
                        <w:tblPr>
                          <w:tblW w:w="3500" w:type="pct"/>
                          <w:jc w:val="center"/>
                          <w:tblCellSpacing w:w="15" w:type="dxa"/>
                          <w:tblBorders>
                            <w:top w:val="single" w:sz="6" w:space="0" w:color="CECECE"/>
                            <w:left w:val="single" w:sz="6" w:space="0" w:color="CECECE"/>
                            <w:bottom w:val="single" w:sz="6" w:space="0" w:color="CECECE"/>
                            <w:right w:val="single" w:sz="6" w:space="0" w:color="CECECE"/>
                          </w:tblBorders>
                          <w:tblCellMar>
                            <w:top w:w="15" w:type="dxa"/>
                            <w:left w:w="15" w:type="dxa"/>
                            <w:bottom w:w="15" w:type="dxa"/>
                            <w:right w:w="15" w:type="dxa"/>
                          </w:tblCellMar>
                          <w:tblLook w:val="04A0"/>
                        </w:tblPr>
                        <w:tblGrid>
                          <w:gridCol w:w="6457"/>
                        </w:tblGrid>
                        <w:tr w:rsidR="00D12DFE" w:rsidRPr="00D12DFE">
                          <w:trPr>
                            <w:tblCellSpacing w:w="15" w:type="dxa"/>
                            <w:jc w:val="center"/>
                          </w:trPr>
                          <w:tc>
                            <w:tcPr>
                              <w:tcW w:w="0" w:type="auto"/>
                              <w:vAlign w:val="center"/>
                              <w:hideMark/>
                            </w:tcPr>
                            <w:p w:rsidR="00D12DFE" w:rsidRPr="00D12DFE" w:rsidRDefault="00D12DFE" w:rsidP="00D12DFE">
                              <w:pPr>
                                <w:spacing w:before="100" w:beforeAutospacing="1" w:after="100" w:afterAutospacing="1"/>
                                <w:rPr>
                                  <w:rFonts w:ascii="Verdana" w:hAnsi="Verdana"/>
                                  <w:color w:val="252525"/>
                                  <w:sz w:val="17"/>
                                  <w:szCs w:val="17"/>
                                </w:rPr>
                              </w:pPr>
                              <w:r w:rsidRPr="00D12DFE">
                                <w:rPr>
                                  <w:rFonts w:ascii="Verdana" w:hAnsi="Verdana"/>
                                  <w:color w:val="252525"/>
                                  <w:sz w:val="17"/>
                                  <w:szCs w:val="17"/>
                                </w:rPr>
                                <w:t>Fully Solved Sample Placement Papers with Answers, Detail Explanations, Time Based Approach and All India Performance Ranking is now launched at Power Placement Preparation.</w:t>
                              </w:r>
                              <w:r w:rsidRPr="00D12DFE">
                                <w:rPr>
                                  <w:rFonts w:ascii="Verdana" w:hAnsi="Verdana"/>
                                  <w:color w:val="252525"/>
                                  <w:sz w:val="17"/>
                                  <w:szCs w:val="17"/>
                                </w:rPr>
                                <w:br/>
                              </w:r>
                              <w:r w:rsidRPr="00D12DFE">
                                <w:rPr>
                                  <w:rFonts w:ascii="Verdana" w:hAnsi="Verdana"/>
                                  <w:color w:val="252525"/>
                                  <w:sz w:val="17"/>
                                  <w:szCs w:val="17"/>
                                </w:rPr>
                                <w:br/>
                                <w:t>Subscribe now to</w:t>
                              </w:r>
                              <w:r w:rsidRPr="00D12DFE">
                                <w:rPr>
                                  <w:rFonts w:ascii="Verdana" w:hAnsi="Verdana"/>
                                  <w:color w:val="252525"/>
                                  <w:sz w:val="17"/>
                                </w:rPr>
                                <w:t> </w:t>
                              </w:r>
                              <w:hyperlink r:id="rId33" w:tgtFrame="_blank" w:history="1">
                                <w:r w:rsidRPr="00D12DFE">
                                  <w:rPr>
                                    <w:rFonts w:ascii="Verdana" w:hAnsi="Verdana"/>
                                    <w:b/>
                                    <w:bCs/>
                                    <w:color w:val="000000"/>
                                    <w:sz w:val="17"/>
                                    <w:u w:val="single"/>
                                  </w:rPr>
                                  <w:t>Power Placement Preparation</w:t>
                                </w:r>
                              </w:hyperlink>
                              <w:r w:rsidRPr="00D12DFE">
                                <w:rPr>
                                  <w:rFonts w:ascii="Verdana" w:hAnsi="Verdana"/>
                                  <w:color w:val="252525"/>
                                  <w:sz w:val="17"/>
                                </w:rPr>
                                <w:t> </w:t>
                              </w:r>
                              <w:r w:rsidRPr="00D12DFE">
                                <w:rPr>
                                  <w:rFonts w:ascii="Verdana" w:hAnsi="Verdana"/>
                                  <w:color w:val="252525"/>
                                  <w:sz w:val="17"/>
                                  <w:szCs w:val="17"/>
                                </w:rPr>
                                <w:t>to get your cubicle in your dream company.</w:t>
                              </w:r>
                            </w:p>
                          </w:tc>
                        </w:tr>
                      </w:tbl>
                      <w:p w:rsidR="00D12DFE" w:rsidRPr="00D12DFE" w:rsidRDefault="00D12DFE" w:rsidP="00D12DFE">
                        <w:pPr>
                          <w:jc w:val="center"/>
                          <w:rPr>
                            <w:rFonts w:ascii="Verdana" w:hAnsi="Verdana"/>
                            <w:color w:val="252525"/>
                            <w:sz w:val="17"/>
                            <w:szCs w:val="17"/>
                          </w:rPr>
                        </w:pPr>
                      </w:p>
                    </w:tc>
                  </w:tr>
                </w:tbl>
                <w:p w:rsidR="00D12DFE" w:rsidRPr="00D12DFE" w:rsidRDefault="00D12DFE" w:rsidP="00D12DFE">
                  <w:pPr>
                    <w:rPr>
                      <w:ins w:id="2" w:author="Unknown"/>
                      <w:rFonts w:ascii="Verdana" w:hAnsi="Verdana"/>
                      <w:color w:val="252525"/>
                      <w:sz w:val="17"/>
                      <w:szCs w:val="17"/>
                    </w:rPr>
                  </w:pPr>
                </w:p>
              </w:tc>
            </w:tr>
            <w:tr w:rsidR="00D12DFE" w:rsidRPr="00D12DFE">
              <w:trPr>
                <w:trHeight w:val="225"/>
                <w:tblCellSpacing w:w="0" w:type="dxa"/>
              </w:trPr>
              <w:tc>
                <w:tcPr>
                  <w:tcW w:w="5000" w:type="pct"/>
                  <w:tcBorders>
                    <w:top w:val="nil"/>
                    <w:left w:val="nil"/>
                    <w:bottom w:val="nil"/>
                    <w:right w:val="nil"/>
                  </w:tcBorders>
                  <w:vAlign w:val="center"/>
                  <w:hideMark/>
                </w:tcPr>
                <w:p w:rsidR="00D12DFE" w:rsidRPr="00D12DFE" w:rsidRDefault="00D12DFE" w:rsidP="00D12DFE">
                  <w:pPr>
                    <w:jc w:val="center"/>
                    <w:rPr>
                      <w:ins w:id="3" w:author="Unknown"/>
                      <w:rFonts w:ascii="Verdana" w:hAnsi="Verdana"/>
                      <w:color w:val="252525"/>
                      <w:sz w:val="17"/>
                      <w:szCs w:val="17"/>
                    </w:rPr>
                  </w:pPr>
                </w:p>
              </w:tc>
            </w:tr>
            <w:tr w:rsidR="00D12DFE" w:rsidRPr="00D12DFE">
              <w:trPr>
                <w:trHeight w:val="1320"/>
                <w:tblCellSpacing w:w="0" w:type="dxa"/>
                <w:hidden/>
              </w:trPr>
              <w:tc>
                <w:tcPr>
                  <w:tcW w:w="5000" w:type="pct"/>
                  <w:tcBorders>
                    <w:top w:val="nil"/>
                    <w:left w:val="nil"/>
                    <w:bottom w:val="nil"/>
                    <w:right w:val="nil"/>
                  </w:tcBorders>
                  <w:hideMark/>
                </w:tcPr>
                <w:p w:rsidR="00D12DFE" w:rsidRPr="00D12DFE" w:rsidRDefault="00D12DFE" w:rsidP="00D12DFE">
                  <w:pPr>
                    <w:pBdr>
                      <w:bottom w:val="single" w:sz="6" w:space="1" w:color="auto"/>
                    </w:pBdr>
                    <w:jc w:val="center"/>
                    <w:rPr>
                      <w:rFonts w:ascii="Arial" w:hAnsi="Arial" w:cs="Arial"/>
                      <w:vanish/>
                      <w:sz w:val="16"/>
                      <w:szCs w:val="16"/>
                    </w:rPr>
                  </w:pPr>
                  <w:r w:rsidRPr="00D12DFE">
                    <w:rPr>
                      <w:rFonts w:ascii="Arial" w:hAnsi="Arial" w:cs="Arial"/>
                      <w:vanish/>
                      <w:sz w:val="16"/>
                      <w:szCs w:val="16"/>
                    </w:rPr>
                    <w:t>Top of Form</w:t>
                  </w:r>
                </w:p>
                <w:tbl>
                  <w:tblPr>
                    <w:tblW w:w="0" w:type="auto"/>
                    <w:tblCellSpacing w:w="15" w:type="dxa"/>
                    <w:tblCellMar>
                      <w:top w:w="15" w:type="dxa"/>
                      <w:left w:w="15" w:type="dxa"/>
                      <w:bottom w:w="15" w:type="dxa"/>
                      <w:right w:w="15" w:type="dxa"/>
                    </w:tblCellMar>
                    <w:tblLook w:val="04A0"/>
                  </w:tblPr>
                  <w:tblGrid>
                    <w:gridCol w:w="81"/>
                    <w:gridCol w:w="5265"/>
                  </w:tblGrid>
                  <w:tr w:rsidR="00D12DFE" w:rsidRPr="00D12DFE">
                    <w:trPr>
                      <w:tblCellSpacing w:w="15" w:type="dxa"/>
                    </w:trPr>
                    <w:tc>
                      <w:tcPr>
                        <w:tcW w:w="0" w:type="auto"/>
                        <w:vAlign w:val="center"/>
                        <w:hideMark/>
                      </w:tcPr>
                      <w:p w:rsidR="00D12DFE" w:rsidRPr="00D12DFE" w:rsidRDefault="00D12DFE" w:rsidP="00D12DFE">
                        <w:pPr>
                          <w:rPr>
                            <w:rFonts w:ascii="Verdana" w:hAnsi="Verdana"/>
                            <w:color w:val="252525"/>
                            <w:sz w:val="17"/>
                            <w:szCs w:val="17"/>
                          </w:rPr>
                        </w:pPr>
                      </w:p>
                    </w:tc>
                    <w:tc>
                      <w:tcPr>
                        <w:tcW w:w="0" w:type="auto"/>
                        <w:vAlign w:val="center"/>
                        <w:hideMark/>
                      </w:tcPr>
                      <w:p w:rsidR="00D12DFE" w:rsidRPr="00D12DFE" w:rsidRDefault="00D12DFE" w:rsidP="00D12DFE">
                        <w:pPr>
                          <w:rPr>
                            <w:rFonts w:ascii="Verdana" w:hAnsi="Verdana"/>
                            <w:color w:val="252525"/>
                            <w:sz w:val="17"/>
                            <w:szCs w:val="17"/>
                          </w:rPr>
                        </w:pPr>
                        <w:r w:rsidRPr="00D12DFE">
                          <w:rPr>
                            <w:rFonts w:ascii="Verdana" w:hAnsi="Verdana"/>
                            <w:color w:val="252525"/>
                            <w:sz w:val="17"/>
                            <w:szCs w:val="17"/>
                          </w:rPr>
                          <w:object w:dxaOrig="1440" w:dyaOrig="1440">
                            <v:shape id="_x0000_i1050" type="#_x0000_t75" style="width:217.5pt;height:18pt" o:ole="">
                              <v:imagedata r:id="rId34" o:title=""/>
                            </v:shape>
                            <w:control r:id="rId35" w:name="DefaultOcxName" w:shapeid="_x0000_i1050"/>
                          </w:object>
                        </w:r>
                        <w:r w:rsidRPr="00D12DFE">
                          <w:rPr>
                            <w:rFonts w:ascii="Verdana" w:hAnsi="Verdana"/>
                            <w:color w:val="252525"/>
                            <w:sz w:val="17"/>
                          </w:rPr>
                          <w:t> </w:t>
                        </w:r>
                        <w:r w:rsidRPr="00D12DFE">
                          <w:rPr>
                            <w:rFonts w:ascii="Verdana" w:hAnsi="Verdana"/>
                            <w:color w:val="252525"/>
                            <w:sz w:val="17"/>
                            <w:szCs w:val="17"/>
                          </w:rPr>
                          <w:object w:dxaOrig="1440" w:dyaOrig="1440">
                            <v:shape id="_x0000_i1049" type="#_x0000_t75" style="width:39pt;height:22.5pt" o:ole="">
                              <v:imagedata r:id="rId36" o:title=""/>
                            </v:shape>
                            <w:control r:id="rId37" w:name="DefaultOcxName1" w:shapeid="_x0000_i1049"/>
                          </w:object>
                        </w:r>
                      </w:p>
                    </w:tc>
                  </w:tr>
                </w:tbl>
                <w:p w:rsidR="00D12DFE" w:rsidRPr="00D12DFE" w:rsidRDefault="00D12DFE" w:rsidP="00D12DFE">
                  <w:pPr>
                    <w:pBdr>
                      <w:top w:val="single" w:sz="6" w:space="1" w:color="auto"/>
                    </w:pBdr>
                    <w:jc w:val="center"/>
                    <w:rPr>
                      <w:rFonts w:ascii="Arial" w:hAnsi="Arial" w:cs="Arial"/>
                      <w:vanish/>
                      <w:sz w:val="16"/>
                      <w:szCs w:val="16"/>
                    </w:rPr>
                  </w:pPr>
                  <w:r w:rsidRPr="00D12DFE">
                    <w:rPr>
                      <w:rFonts w:ascii="Arial" w:hAnsi="Arial" w:cs="Arial"/>
                      <w:vanish/>
                      <w:sz w:val="16"/>
                      <w:szCs w:val="16"/>
                    </w:rPr>
                    <w:t>Bottom of Form</w:t>
                  </w:r>
                </w:p>
              </w:tc>
            </w:tr>
            <w:tr w:rsidR="00D12DFE" w:rsidRPr="00D12DFE">
              <w:trPr>
                <w:trHeight w:val="225"/>
                <w:tblCellSpacing w:w="0" w:type="dxa"/>
              </w:trPr>
              <w:tc>
                <w:tcPr>
                  <w:tcW w:w="5000" w:type="pct"/>
                  <w:tcBorders>
                    <w:top w:val="nil"/>
                    <w:left w:val="nil"/>
                    <w:bottom w:val="nil"/>
                    <w:right w:val="nil"/>
                  </w:tcBorders>
                  <w:hideMark/>
                </w:tcPr>
                <w:p w:rsidR="00D12DFE" w:rsidRPr="00D12DFE" w:rsidRDefault="00D12DFE" w:rsidP="00D12DFE">
                  <w:pPr>
                    <w:jc w:val="center"/>
                    <w:rPr>
                      <w:ins w:id="4" w:author="Unknown"/>
                      <w:rFonts w:ascii="Verdana" w:hAnsi="Verdana"/>
                      <w:color w:val="252525"/>
                      <w:sz w:val="17"/>
                      <w:szCs w:val="17"/>
                    </w:rPr>
                  </w:pPr>
                  <w:ins w:id="5" w:author="Unknown">
                    <w:r w:rsidRPr="00D12DFE">
                      <w:rPr>
                        <w:rFonts w:ascii="Verdana" w:hAnsi="Verdana"/>
                        <w:color w:val="252525"/>
                        <w:sz w:val="17"/>
                        <w:szCs w:val="17"/>
                      </w:rPr>
                      <w:fldChar w:fldCharType="begin"/>
                    </w:r>
                    <w:r w:rsidRPr="00D12DFE">
                      <w:rPr>
                        <w:rFonts w:ascii="Verdana" w:hAnsi="Verdana"/>
                        <w:color w:val="252525"/>
                        <w:sz w:val="17"/>
                        <w:szCs w:val="17"/>
                      </w:rPr>
                      <w:instrText xml:space="preserve"> HYPERLINK "http://www.freshersworld.com/map/map.htm" </w:instrText>
                    </w:r>
                    <w:r w:rsidRPr="00D12DFE">
                      <w:rPr>
                        <w:rFonts w:ascii="Verdana" w:hAnsi="Verdana"/>
                        <w:color w:val="252525"/>
                        <w:sz w:val="17"/>
                        <w:szCs w:val="17"/>
                      </w:rPr>
                      <w:fldChar w:fldCharType="separate"/>
                    </w:r>
                    <w:r w:rsidRPr="00D12DFE">
                      <w:rPr>
                        <w:rFonts w:ascii="Verdana" w:hAnsi="Verdana"/>
                        <w:color w:val="000000"/>
                        <w:sz w:val="17"/>
                        <w:u w:val="single"/>
                      </w:rPr>
                      <w:t>Career Map</w:t>
                    </w:r>
                    <w:r w:rsidRPr="00D12DFE">
                      <w:rPr>
                        <w:rFonts w:ascii="Verdana" w:hAnsi="Verdana"/>
                        <w:color w:val="252525"/>
                        <w:sz w:val="17"/>
                        <w:szCs w:val="17"/>
                      </w:rPr>
                      <w:fldChar w:fldCharType="end"/>
                    </w:r>
                    <w:r w:rsidRPr="00D12DFE">
                      <w:rPr>
                        <w:rFonts w:ascii="Verdana" w:hAnsi="Verdana"/>
                        <w:color w:val="252525"/>
                        <w:sz w:val="17"/>
                      </w:rPr>
                      <w:t> </w:t>
                    </w:r>
                    <w:r w:rsidRPr="00D12DFE">
                      <w:rPr>
                        <w:rFonts w:ascii="Verdana" w:hAnsi="Verdana"/>
                        <w:color w:val="252525"/>
                        <w:sz w:val="17"/>
                        <w:szCs w:val="17"/>
                      </w:rPr>
                      <w:t>|</w:t>
                    </w:r>
                    <w:r w:rsidRPr="00D12DFE">
                      <w:rPr>
                        <w:rFonts w:ascii="Verdana" w:hAnsi="Verdana"/>
                        <w:color w:val="252525"/>
                        <w:sz w:val="17"/>
                      </w:rPr>
                      <w:t> </w:t>
                    </w:r>
                    <w:r w:rsidRPr="00D12DFE">
                      <w:rPr>
                        <w:rFonts w:ascii="Verdana" w:hAnsi="Verdana"/>
                        <w:color w:val="252525"/>
                        <w:sz w:val="17"/>
                        <w:szCs w:val="17"/>
                      </w:rPr>
                      <w:fldChar w:fldCharType="begin"/>
                    </w:r>
                    <w:r w:rsidRPr="00D12DFE">
                      <w:rPr>
                        <w:rFonts w:ascii="Verdana" w:hAnsi="Verdana"/>
                        <w:color w:val="252525"/>
                        <w:sz w:val="17"/>
                        <w:szCs w:val="17"/>
                      </w:rPr>
                      <w:instrText xml:space="preserve"> HYPERLINK "http://www.freshersworld.com/defence/DFNZHOM.htm" </w:instrText>
                    </w:r>
                    <w:r w:rsidRPr="00D12DFE">
                      <w:rPr>
                        <w:rFonts w:ascii="Verdana" w:hAnsi="Verdana"/>
                        <w:color w:val="252525"/>
                        <w:sz w:val="17"/>
                        <w:szCs w:val="17"/>
                      </w:rPr>
                      <w:fldChar w:fldCharType="separate"/>
                    </w:r>
                    <w:r w:rsidRPr="00D12DFE">
                      <w:rPr>
                        <w:rFonts w:ascii="Verdana" w:hAnsi="Verdana"/>
                        <w:color w:val="000000"/>
                        <w:sz w:val="17"/>
                        <w:u w:val="single"/>
                      </w:rPr>
                      <w:t>Defence Careers</w:t>
                    </w:r>
                    <w:r w:rsidRPr="00D12DFE">
                      <w:rPr>
                        <w:rFonts w:ascii="Verdana" w:hAnsi="Verdana"/>
                        <w:color w:val="252525"/>
                        <w:sz w:val="17"/>
                        <w:szCs w:val="17"/>
                      </w:rPr>
                      <w:fldChar w:fldCharType="end"/>
                    </w:r>
                    <w:r w:rsidRPr="00D12DFE">
                      <w:rPr>
                        <w:rFonts w:ascii="Verdana" w:hAnsi="Verdana"/>
                        <w:color w:val="252525"/>
                        <w:sz w:val="17"/>
                      </w:rPr>
                      <w:t> </w:t>
                    </w:r>
                    <w:r w:rsidRPr="00D12DFE">
                      <w:rPr>
                        <w:rFonts w:ascii="Verdana" w:hAnsi="Verdana"/>
                        <w:color w:val="252525"/>
                        <w:sz w:val="17"/>
                        <w:szCs w:val="17"/>
                      </w:rPr>
                      <w:t>|</w:t>
                    </w:r>
                    <w:r w:rsidRPr="00D12DFE">
                      <w:rPr>
                        <w:rFonts w:ascii="Verdana" w:hAnsi="Verdana"/>
                        <w:color w:val="252525"/>
                        <w:sz w:val="17"/>
                      </w:rPr>
                      <w:t> </w:t>
                    </w:r>
                    <w:r w:rsidRPr="00D12DFE">
                      <w:rPr>
                        <w:rFonts w:ascii="Verdana" w:hAnsi="Verdana"/>
                        <w:color w:val="252525"/>
                        <w:sz w:val="17"/>
                        <w:szCs w:val="17"/>
                      </w:rPr>
                      <w:fldChar w:fldCharType="begin"/>
                    </w:r>
                    <w:r w:rsidRPr="00D12DFE">
                      <w:rPr>
                        <w:rFonts w:ascii="Verdana" w:hAnsi="Verdana"/>
                        <w:color w:val="252525"/>
                        <w:sz w:val="17"/>
                        <w:szCs w:val="17"/>
                      </w:rPr>
                      <w:instrText xml:space="preserve"> HYPERLINK "http://www.freshersworld.com/careers/gate/gate.htm" </w:instrText>
                    </w:r>
                    <w:r w:rsidRPr="00D12DFE">
                      <w:rPr>
                        <w:rFonts w:ascii="Verdana" w:hAnsi="Verdana"/>
                        <w:color w:val="252525"/>
                        <w:sz w:val="17"/>
                        <w:szCs w:val="17"/>
                      </w:rPr>
                      <w:fldChar w:fldCharType="separate"/>
                    </w:r>
                    <w:r w:rsidRPr="00D12DFE">
                      <w:rPr>
                        <w:rFonts w:ascii="Verdana" w:hAnsi="Verdana"/>
                        <w:color w:val="000000"/>
                        <w:sz w:val="17"/>
                        <w:u w:val="single"/>
                      </w:rPr>
                      <w:t>GATE</w:t>
                    </w:r>
                    <w:r w:rsidRPr="00D12DFE">
                      <w:rPr>
                        <w:rFonts w:ascii="Verdana" w:hAnsi="Verdana"/>
                        <w:color w:val="252525"/>
                        <w:sz w:val="17"/>
                        <w:szCs w:val="17"/>
                      </w:rPr>
                      <w:fldChar w:fldCharType="end"/>
                    </w:r>
                    <w:r w:rsidRPr="00D12DFE">
                      <w:rPr>
                        <w:rFonts w:ascii="Verdana" w:hAnsi="Verdana"/>
                        <w:color w:val="252525"/>
                        <w:sz w:val="17"/>
                      </w:rPr>
                      <w:t> </w:t>
                    </w:r>
                    <w:r w:rsidRPr="00D12DFE">
                      <w:rPr>
                        <w:rFonts w:ascii="Verdana" w:hAnsi="Verdana"/>
                        <w:color w:val="252525"/>
                        <w:sz w:val="17"/>
                        <w:szCs w:val="17"/>
                      </w:rPr>
                      <w:t>|</w:t>
                    </w:r>
                    <w:r w:rsidRPr="00D12DFE">
                      <w:rPr>
                        <w:rFonts w:ascii="Verdana" w:hAnsi="Verdana"/>
                        <w:color w:val="252525"/>
                        <w:sz w:val="17"/>
                      </w:rPr>
                      <w:t> </w:t>
                    </w:r>
                    <w:r w:rsidRPr="00D12DFE">
                      <w:rPr>
                        <w:rFonts w:ascii="Verdana" w:hAnsi="Verdana"/>
                        <w:color w:val="252525"/>
                        <w:sz w:val="17"/>
                        <w:szCs w:val="17"/>
                      </w:rPr>
                      <w:fldChar w:fldCharType="begin"/>
                    </w:r>
                    <w:r w:rsidRPr="00D12DFE">
                      <w:rPr>
                        <w:rFonts w:ascii="Verdana" w:hAnsi="Verdana"/>
                        <w:color w:val="252525"/>
                        <w:sz w:val="17"/>
                        <w:szCs w:val="17"/>
                      </w:rPr>
                      <w:instrText xml:space="preserve"> HYPERLINK "http://www.freshersworld.com/careers/gre/gre.htm" </w:instrText>
                    </w:r>
                    <w:r w:rsidRPr="00D12DFE">
                      <w:rPr>
                        <w:rFonts w:ascii="Verdana" w:hAnsi="Verdana"/>
                        <w:color w:val="252525"/>
                        <w:sz w:val="17"/>
                        <w:szCs w:val="17"/>
                      </w:rPr>
                      <w:fldChar w:fldCharType="separate"/>
                    </w:r>
                    <w:r w:rsidRPr="00D12DFE">
                      <w:rPr>
                        <w:rFonts w:ascii="Verdana" w:hAnsi="Verdana"/>
                        <w:color w:val="000000"/>
                        <w:sz w:val="17"/>
                        <w:u w:val="single"/>
                      </w:rPr>
                      <w:t>GRE</w:t>
                    </w:r>
                    <w:r w:rsidRPr="00D12DFE">
                      <w:rPr>
                        <w:rFonts w:ascii="Verdana" w:hAnsi="Verdana"/>
                        <w:color w:val="000000"/>
                        <w:sz w:val="17"/>
                      </w:rPr>
                      <w:t> </w:t>
                    </w:r>
                    <w:r w:rsidRPr="00D12DFE">
                      <w:rPr>
                        <w:rFonts w:ascii="Verdana" w:hAnsi="Verdana"/>
                        <w:color w:val="252525"/>
                        <w:sz w:val="17"/>
                        <w:szCs w:val="17"/>
                      </w:rPr>
                      <w:fldChar w:fldCharType="end"/>
                    </w:r>
                    <w:r w:rsidRPr="00D12DFE">
                      <w:rPr>
                        <w:rFonts w:ascii="Verdana" w:hAnsi="Verdana"/>
                        <w:color w:val="252525"/>
                        <w:sz w:val="17"/>
                        <w:szCs w:val="17"/>
                      </w:rPr>
                      <w:t>|</w:t>
                    </w:r>
                    <w:r w:rsidRPr="00D12DFE">
                      <w:rPr>
                        <w:rFonts w:ascii="Verdana" w:hAnsi="Verdana"/>
                        <w:color w:val="252525"/>
                        <w:sz w:val="17"/>
                      </w:rPr>
                      <w:t> </w:t>
                    </w:r>
                    <w:r w:rsidRPr="00D12DFE">
                      <w:rPr>
                        <w:rFonts w:ascii="Verdana" w:hAnsi="Verdana"/>
                        <w:color w:val="252525"/>
                        <w:sz w:val="17"/>
                        <w:szCs w:val="17"/>
                      </w:rPr>
                      <w:fldChar w:fldCharType="begin"/>
                    </w:r>
                    <w:r w:rsidRPr="00D12DFE">
                      <w:rPr>
                        <w:rFonts w:ascii="Verdana" w:hAnsi="Verdana"/>
                        <w:color w:val="252525"/>
                        <w:sz w:val="17"/>
                        <w:szCs w:val="17"/>
                      </w:rPr>
                      <w:instrText xml:space="preserve"> HYPERLINK "http://www.freshersworld.com/mba" </w:instrText>
                    </w:r>
                    <w:r w:rsidRPr="00D12DFE">
                      <w:rPr>
                        <w:rFonts w:ascii="Verdana" w:hAnsi="Verdana"/>
                        <w:color w:val="252525"/>
                        <w:sz w:val="17"/>
                        <w:szCs w:val="17"/>
                      </w:rPr>
                      <w:fldChar w:fldCharType="separate"/>
                    </w:r>
                    <w:r w:rsidRPr="00D12DFE">
                      <w:rPr>
                        <w:rFonts w:ascii="Verdana" w:hAnsi="Verdana"/>
                        <w:color w:val="000000"/>
                        <w:sz w:val="17"/>
                        <w:u w:val="single"/>
                      </w:rPr>
                      <w:t>MBA</w:t>
                    </w:r>
                    <w:r w:rsidRPr="00D12DFE">
                      <w:rPr>
                        <w:rFonts w:ascii="Verdana" w:hAnsi="Verdana"/>
                        <w:color w:val="252525"/>
                        <w:sz w:val="17"/>
                        <w:szCs w:val="17"/>
                      </w:rPr>
                      <w:fldChar w:fldCharType="end"/>
                    </w:r>
                    <w:r w:rsidRPr="00D12DFE">
                      <w:rPr>
                        <w:rFonts w:ascii="Verdana" w:hAnsi="Verdana"/>
                        <w:color w:val="252525"/>
                        <w:sz w:val="17"/>
                      </w:rPr>
                      <w:t> </w:t>
                    </w:r>
                    <w:r w:rsidRPr="00D12DFE">
                      <w:rPr>
                        <w:rFonts w:ascii="Verdana" w:hAnsi="Verdana"/>
                        <w:color w:val="252525"/>
                        <w:sz w:val="17"/>
                        <w:szCs w:val="17"/>
                      </w:rPr>
                      <w:t>|</w:t>
                    </w:r>
                    <w:r w:rsidRPr="00D12DFE">
                      <w:rPr>
                        <w:rFonts w:ascii="Verdana" w:hAnsi="Verdana"/>
                        <w:color w:val="252525"/>
                        <w:sz w:val="17"/>
                        <w:szCs w:val="17"/>
                      </w:rPr>
                      <w:fldChar w:fldCharType="begin"/>
                    </w:r>
                    <w:r w:rsidRPr="00D12DFE">
                      <w:rPr>
                        <w:rFonts w:ascii="Verdana" w:hAnsi="Verdana"/>
                        <w:color w:val="252525"/>
                        <w:sz w:val="17"/>
                        <w:szCs w:val="17"/>
                      </w:rPr>
                      <w:instrText xml:space="preserve"> HYPERLINK "http://www.freshersworld.com/careers/studies.htm" </w:instrText>
                    </w:r>
                    <w:r w:rsidRPr="00D12DFE">
                      <w:rPr>
                        <w:rFonts w:ascii="Verdana" w:hAnsi="Verdana"/>
                        <w:color w:val="252525"/>
                        <w:sz w:val="17"/>
                        <w:szCs w:val="17"/>
                      </w:rPr>
                      <w:fldChar w:fldCharType="separate"/>
                    </w:r>
                    <w:r w:rsidRPr="00D12DFE">
                      <w:rPr>
                        <w:rFonts w:ascii="Verdana" w:hAnsi="Verdana"/>
                        <w:color w:val="000000"/>
                        <w:sz w:val="17"/>
                        <w:u w:val="single"/>
                      </w:rPr>
                      <w:t>Higher Studies</w:t>
                    </w:r>
                    <w:r w:rsidRPr="00D12DFE">
                      <w:rPr>
                        <w:rFonts w:ascii="Verdana" w:hAnsi="Verdana"/>
                        <w:color w:val="252525"/>
                        <w:sz w:val="17"/>
                        <w:szCs w:val="17"/>
                      </w:rPr>
                      <w:fldChar w:fldCharType="end"/>
                    </w:r>
                    <w:r w:rsidRPr="00D12DFE">
                      <w:rPr>
                        <w:rFonts w:ascii="Verdana" w:hAnsi="Verdana"/>
                        <w:color w:val="252525"/>
                        <w:sz w:val="17"/>
                      </w:rPr>
                      <w:t> </w:t>
                    </w:r>
                    <w:r w:rsidRPr="00D12DFE">
                      <w:rPr>
                        <w:rFonts w:ascii="Verdana" w:hAnsi="Verdana"/>
                        <w:color w:val="252525"/>
                        <w:sz w:val="17"/>
                        <w:szCs w:val="17"/>
                      </w:rPr>
                      <w:t>|</w:t>
                    </w:r>
                    <w:r w:rsidRPr="00D12DFE">
                      <w:rPr>
                        <w:rFonts w:ascii="Verdana" w:hAnsi="Verdana"/>
                        <w:color w:val="252525"/>
                        <w:sz w:val="17"/>
                      </w:rPr>
                      <w:t> </w:t>
                    </w:r>
                    <w:r w:rsidRPr="00D12DFE">
                      <w:rPr>
                        <w:rFonts w:ascii="Verdana" w:hAnsi="Verdana"/>
                        <w:color w:val="252525"/>
                        <w:sz w:val="17"/>
                        <w:szCs w:val="17"/>
                      </w:rPr>
                      <w:fldChar w:fldCharType="begin"/>
                    </w:r>
                    <w:r w:rsidRPr="00D12DFE">
                      <w:rPr>
                        <w:rFonts w:ascii="Verdana" w:hAnsi="Verdana"/>
                        <w:color w:val="252525"/>
                        <w:sz w:val="17"/>
                        <w:szCs w:val="17"/>
                      </w:rPr>
                      <w:instrText xml:space="preserve"> HYPERLINK "http://www.freshersworld.com/tests/tests.htm" </w:instrText>
                    </w:r>
                    <w:r w:rsidRPr="00D12DFE">
                      <w:rPr>
                        <w:rFonts w:ascii="Verdana" w:hAnsi="Verdana"/>
                        <w:color w:val="252525"/>
                        <w:sz w:val="17"/>
                        <w:szCs w:val="17"/>
                      </w:rPr>
                      <w:fldChar w:fldCharType="separate"/>
                    </w:r>
                    <w:r w:rsidRPr="00D12DFE">
                      <w:rPr>
                        <w:rFonts w:ascii="Verdana" w:hAnsi="Verdana"/>
                        <w:color w:val="000000"/>
                        <w:sz w:val="17"/>
                        <w:u w:val="single"/>
                      </w:rPr>
                      <w:t>Cool Tests</w:t>
                    </w:r>
                    <w:r w:rsidRPr="00D12DFE">
                      <w:rPr>
                        <w:rFonts w:ascii="Verdana" w:hAnsi="Verdana"/>
                        <w:color w:val="252525"/>
                        <w:sz w:val="17"/>
                        <w:szCs w:val="17"/>
                      </w:rPr>
                      <w:fldChar w:fldCharType="end"/>
                    </w:r>
                    <w:r w:rsidRPr="00D12DFE">
                      <w:rPr>
                        <w:rFonts w:ascii="Verdana" w:hAnsi="Verdana"/>
                        <w:color w:val="252525"/>
                        <w:sz w:val="17"/>
                      </w:rPr>
                      <w:t> </w:t>
                    </w:r>
                    <w:r w:rsidRPr="00D12DFE">
                      <w:rPr>
                        <w:rFonts w:ascii="Verdana" w:hAnsi="Verdana"/>
                        <w:color w:val="252525"/>
                        <w:sz w:val="17"/>
                        <w:szCs w:val="17"/>
                      </w:rPr>
                      <w:t>|</w:t>
                    </w:r>
                    <w:r w:rsidRPr="00D12DFE">
                      <w:rPr>
                        <w:rFonts w:ascii="Verdana" w:hAnsi="Verdana"/>
                        <w:color w:val="252525"/>
                        <w:sz w:val="17"/>
                      </w:rPr>
                      <w:t> </w:t>
                    </w:r>
                    <w:r w:rsidRPr="00D12DFE">
                      <w:rPr>
                        <w:rFonts w:ascii="Verdana" w:hAnsi="Verdana"/>
                        <w:color w:val="252525"/>
                        <w:sz w:val="17"/>
                        <w:szCs w:val="17"/>
                      </w:rPr>
                      <w:fldChar w:fldCharType="begin"/>
                    </w:r>
                    <w:r w:rsidRPr="00D12DFE">
                      <w:rPr>
                        <w:rFonts w:ascii="Verdana" w:hAnsi="Verdana"/>
                        <w:color w:val="252525"/>
                        <w:sz w:val="17"/>
                        <w:szCs w:val="17"/>
                      </w:rPr>
                      <w:instrText xml:space="preserve"> HYPERLINK "http://www.freshersworld.com/resume/resume.htm" </w:instrText>
                    </w:r>
                    <w:r w:rsidRPr="00D12DFE">
                      <w:rPr>
                        <w:rFonts w:ascii="Verdana" w:hAnsi="Verdana"/>
                        <w:color w:val="252525"/>
                        <w:sz w:val="17"/>
                        <w:szCs w:val="17"/>
                      </w:rPr>
                      <w:fldChar w:fldCharType="separate"/>
                    </w:r>
                    <w:r w:rsidRPr="00D12DFE">
                      <w:rPr>
                        <w:rFonts w:ascii="Verdana" w:hAnsi="Verdana"/>
                        <w:color w:val="000000"/>
                        <w:sz w:val="17"/>
                        <w:u w:val="single"/>
                      </w:rPr>
                      <w:t>Build Resume</w:t>
                    </w:r>
                    <w:r w:rsidRPr="00D12DFE">
                      <w:rPr>
                        <w:rFonts w:ascii="Verdana" w:hAnsi="Verdana"/>
                        <w:color w:val="252525"/>
                        <w:sz w:val="17"/>
                        <w:szCs w:val="17"/>
                      </w:rPr>
                      <w:fldChar w:fldCharType="end"/>
                    </w:r>
                    <w:r w:rsidRPr="00D12DFE">
                      <w:rPr>
                        <w:rFonts w:ascii="Verdana" w:hAnsi="Verdana"/>
                        <w:color w:val="252525"/>
                        <w:sz w:val="17"/>
                      </w:rPr>
                      <w:t> </w:t>
                    </w:r>
                    <w:r w:rsidRPr="00D12DFE">
                      <w:rPr>
                        <w:rFonts w:ascii="Verdana" w:hAnsi="Verdana"/>
                        <w:color w:val="252525"/>
                        <w:sz w:val="17"/>
                        <w:szCs w:val="17"/>
                      </w:rPr>
                      <w:t>|</w:t>
                    </w:r>
                    <w:r w:rsidRPr="00D12DFE">
                      <w:rPr>
                        <w:rFonts w:ascii="Verdana" w:hAnsi="Verdana"/>
                        <w:color w:val="252525"/>
                        <w:sz w:val="17"/>
                      </w:rPr>
                      <w:t> </w:t>
                    </w:r>
                    <w:r w:rsidRPr="00D12DFE">
                      <w:rPr>
                        <w:rFonts w:ascii="Verdana" w:hAnsi="Verdana"/>
                        <w:color w:val="252525"/>
                        <w:sz w:val="17"/>
                        <w:szCs w:val="17"/>
                      </w:rPr>
                      <w:fldChar w:fldCharType="begin"/>
                    </w:r>
                    <w:r w:rsidRPr="00D12DFE">
                      <w:rPr>
                        <w:rFonts w:ascii="Verdana" w:hAnsi="Verdana"/>
                        <w:color w:val="252525"/>
                        <w:sz w:val="17"/>
                        <w:szCs w:val="17"/>
                      </w:rPr>
                      <w:instrText xml:space="preserve"> HYPERLINK "http://www.freshersworld.com/interview/interview.htm" </w:instrText>
                    </w:r>
                    <w:r w:rsidRPr="00D12DFE">
                      <w:rPr>
                        <w:rFonts w:ascii="Verdana" w:hAnsi="Verdana"/>
                        <w:color w:val="252525"/>
                        <w:sz w:val="17"/>
                        <w:szCs w:val="17"/>
                      </w:rPr>
                      <w:fldChar w:fldCharType="separate"/>
                    </w:r>
                    <w:r w:rsidRPr="00D12DFE">
                      <w:rPr>
                        <w:rFonts w:ascii="Verdana" w:hAnsi="Verdana"/>
                        <w:color w:val="000000"/>
                        <w:sz w:val="17"/>
                        <w:u w:val="single"/>
                      </w:rPr>
                      <w:t>Interview Tips</w:t>
                    </w:r>
                    <w:r w:rsidRPr="00D12DFE">
                      <w:rPr>
                        <w:rFonts w:ascii="Verdana" w:hAnsi="Verdana"/>
                        <w:color w:val="252525"/>
                        <w:sz w:val="17"/>
                        <w:szCs w:val="17"/>
                      </w:rPr>
                      <w:fldChar w:fldCharType="end"/>
                    </w:r>
                  </w:ins>
                </w:p>
              </w:tc>
            </w:tr>
            <w:tr w:rsidR="00D12DFE" w:rsidRPr="00D12DFE">
              <w:trPr>
                <w:trHeight w:val="225"/>
                <w:tblCellSpacing w:w="0" w:type="dxa"/>
              </w:trPr>
              <w:tc>
                <w:tcPr>
                  <w:tcW w:w="5000" w:type="pct"/>
                  <w:tcBorders>
                    <w:top w:val="nil"/>
                    <w:left w:val="nil"/>
                    <w:bottom w:val="nil"/>
                    <w:right w:val="nil"/>
                  </w:tcBorders>
                  <w:hideMark/>
                </w:tcPr>
                <w:p w:rsidR="00D12DFE" w:rsidRPr="00D12DFE" w:rsidRDefault="00D12DFE" w:rsidP="00D12DFE">
                  <w:pPr>
                    <w:jc w:val="center"/>
                    <w:rPr>
                      <w:ins w:id="6" w:author="Unknown"/>
                      <w:rFonts w:ascii="Verdana" w:hAnsi="Verdana"/>
                      <w:color w:val="252525"/>
                      <w:sz w:val="17"/>
                      <w:szCs w:val="17"/>
                    </w:rPr>
                  </w:pPr>
                  <w:ins w:id="7" w:author="Unknown">
                    <w:r w:rsidRPr="00D12DFE">
                      <w:rPr>
                        <w:rFonts w:ascii="Verdana" w:hAnsi="Verdana"/>
                        <w:color w:val="252525"/>
                        <w:sz w:val="17"/>
                        <w:szCs w:val="17"/>
                      </w:rPr>
                      <w:fldChar w:fldCharType="begin"/>
                    </w:r>
                    <w:r w:rsidRPr="00D12DFE">
                      <w:rPr>
                        <w:rFonts w:ascii="Verdana" w:hAnsi="Verdana"/>
                        <w:color w:val="252525"/>
                        <w:sz w:val="17"/>
                        <w:szCs w:val="17"/>
                      </w:rPr>
                      <w:instrText xml:space="preserve"> HYPERLINK "http://www.freshersworld.com/contact.htm" </w:instrText>
                    </w:r>
                    <w:r w:rsidRPr="00D12DFE">
                      <w:rPr>
                        <w:rFonts w:ascii="Verdana" w:hAnsi="Verdana"/>
                        <w:color w:val="252525"/>
                        <w:sz w:val="17"/>
                        <w:szCs w:val="17"/>
                      </w:rPr>
                      <w:fldChar w:fldCharType="separate"/>
                    </w:r>
                    <w:r w:rsidRPr="00D12DFE">
                      <w:rPr>
                        <w:rFonts w:ascii="Verdana" w:hAnsi="Verdana"/>
                        <w:color w:val="000000"/>
                        <w:sz w:val="17"/>
                        <w:u w:val="single"/>
                      </w:rPr>
                      <w:t>Contact US</w:t>
                    </w:r>
                    <w:r w:rsidRPr="00D12DFE">
                      <w:rPr>
                        <w:rFonts w:ascii="Verdana" w:hAnsi="Verdana"/>
                        <w:color w:val="252525"/>
                        <w:sz w:val="17"/>
                        <w:szCs w:val="17"/>
                      </w:rPr>
                      <w:fldChar w:fldCharType="end"/>
                    </w:r>
                    <w:r w:rsidRPr="00D12DFE">
                      <w:rPr>
                        <w:rFonts w:ascii="Verdana" w:hAnsi="Verdana"/>
                        <w:color w:val="252525"/>
                        <w:sz w:val="17"/>
                        <w:szCs w:val="17"/>
                      </w:rPr>
                      <w:t>|Tell A Friend|</w:t>
                    </w:r>
                    <w:r w:rsidRPr="00D12DFE">
                      <w:rPr>
                        <w:rFonts w:ascii="Verdana" w:hAnsi="Verdana"/>
                        <w:color w:val="252525"/>
                        <w:sz w:val="17"/>
                      </w:rPr>
                      <w:t> </w:t>
                    </w:r>
                    <w:r w:rsidRPr="00D12DFE">
                      <w:rPr>
                        <w:rFonts w:ascii="Verdana" w:hAnsi="Verdana"/>
                        <w:color w:val="252525"/>
                        <w:sz w:val="17"/>
                        <w:szCs w:val="17"/>
                      </w:rPr>
                      <w:fldChar w:fldCharType="begin"/>
                    </w:r>
                    <w:r w:rsidRPr="00D12DFE">
                      <w:rPr>
                        <w:rFonts w:ascii="Verdana" w:hAnsi="Verdana"/>
                        <w:color w:val="252525"/>
                        <w:sz w:val="17"/>
                        <w:szCs w:val="17"/>
                      </w:rPr>
                      <w:instrText xml:space="preserve"> HYPERLINK "http://www.freshersworld.com/adv/adv.htm" </w:instrText>
                    </w:r>
                    <w:r w:rsidRPr="00D12DFE">
                      <w:rPr>
                        <w:rFonts w:ascii="Verdana" w:hAnsi="Verdana"/>
                        <w:color w:val="252525"/>
                        <w:sz w:val="17"/>
                        <w:szCs w:val="17"/>
                      </w:rPr>
                      <w:fldChar w:fldCharType="separate"/>
                    </w:r>
                    <w:r w:rsidRPr="00D12DFE">
                      <w:rPr>
                        <w:rFonts w:ascii="Verdana" w:hAnsi="Verdana"/>
                        <w:color w:val="000000"/>
                        <w:sz w:val="17"/>
                        <w:u w:val="single"/>
                      </w:rPr>
                      <w:t>Advertise with Us</w:t>
                    </w:r>
                    <w:r w:rsidRPr="00D12DFE">
                      <w:rPr>
                        <w:rFonts w:ascii="Verdana" w:hAnsi="Verdana"/>
                        <w:color w:val="252525"/>
                        <w:sz w:val="17"/>
                        <w:szCs w:val="17"/>
                      </w:rPr>
                      <w:fldChar w:fldCharType="end"/>
                    </w:r>
                    <w:r w:rsidRPr="00D12DFE">
                      <w:rPr>
                        <w:rFonts w:ascii="Verdana" w:hAnsi="Verdana"/>
                        <w:color w:val="252525"/>
                        <w:sz w:val="17"/>
                      </w:rPr>
                      <w:t> </w:t>
                    </w:r>
                    <w:r w:rsidRPr="00D12DFE">
                      <w:rPr>
                        <w:rFonts w:ascii="Verdana" w:hAnsi="Verdana"/>
                        <w:color w:val="252525"/>
                        <w:sz w:val="17"/>
                        <w:szCs w:val="17"/>
                      </w:rPr>
                      <w:t>|</w:t>
                    </w:r>
                    <w:r w:rsidRPr="00D12DFE">
                      <w:rPr>
                        <w:rFonts w:ascii="Verdana" w:hAnsi="Verdana"/>
                        <w:color w:val="252525"/>
                        <w:sz w:val="17"/>
                      </w:rPr>
                      <w:t> </w:t>
                    </w:r>
                    <w:r w:rsidRPr="00D12DFE">
                      <w:rPr>
                        <w:rFonts w:ascii="Verdana" w:hAnsi="Verdana"/>
                        <w:color w:val="252525"/>
                        <w:sz w:val="17"/>
                        <w:szCs w:val="17"/>
                      </w:rPr>
                      <w:fldChar w:fldCharType="begin"/>
                    </w:r>
                    <w:r w:rsidRPr="00D12DFE">
                      <w:rPr>
                        <w:rFonts w:ascii="Verdana" w:hAnsi="Verdana"/>
                        <w:color w:val="252525"/>
                        <w:sz w:val="17"/>
                        <w:szCs w:val="17"/>
                      </w:rPr>
                      <w:instrText xml:space="preserve"> HYPERLINK "http://www.freshersworld.com/feedback.htm" </w:instrText>
                    </w:r>
                    <w:r w:rsidRPr="00D12DFE">
                      <w:rPr>
                        <w:rFonts w:ascii="Verdana" w:hAnsi="Verdana"/>
                        <w:color w:val="252525"/>
                        <w:sz w:val="17"/>
                        <w:szCs w:val="17"/>
                      </w:rPr>
                      <w:fldChar w:fldCharType="separate"/>
                    </w:r>
                    <w:r w:rsidRPr="00D12DFE">
                      <w:rPr>
                        <w:rFonts w:ascii="Verdana" w:hAnsi="Verdana"/>
                        <w:color w:val="000000"/>
                        <w:sz w:val="17"/>
                        <w:u w:val="single"/>
                      </w:rPr>
                      <w:t>Feedback</w:t>
                    </w:r>
                    <w:r w:rsidRPr="00D12DFE">
                      <w:rPr>
                        <w:rFonts w:ascii="Verdana" w:hAnsi="Verdana"/>
                        <w:color w:val="252525"/>
                        <w:sz w:val="17"/>
                        <w:szCs w:val="17"/>
                      </w:rPr>
                      <w:fldChar w:fldCharType="end"/>
                    </w:r>
                    <w:r w:rsidRPr="00D12DFE">
                      <w:rPr>
                        <w:rFonts w:ascii="Verdana" w:hAnsi="Verdana"/>
                        <w:color w:val="252525"/>
                        <w:sz w:val="17"/>
                        <w:szCs w:val="17"/>
                      </w:rPr>
                      <w:t>|</w:t>
                    </w:r>
                    <w:r w:rsidRPr="00D12DFE">
                      <w:rPr>
                        <w:rFonts w:ascii="Verdana" w:hAnsi="Verdana"/>
                        <w:color w:val="252525"/>
                        <w:sz w:val="17"/>
                      </w:rPr>
                      <w:t> </w:t>
                    </w:r>
                    <w:r w:rsidRPr="00D12DFE">
                      <w:rPr>
                        <w:rFonts w:ascii="Verdana" w:hAnsi="Verdana"/>
                        <w:color w:val="252525"/>
                        <w:sz w:val="17"/>
                        <w:szCs w:val="17"/>
                      </w:rPr>
                      <w:fldChar w:fldCharType="begin"/>
                    </w:r>
                    <w:r w:rsidRPr="00D12DFE">
                      <w:rPr>
                        <w:rFonts w:ascii="Verdana" w:hAnsi="Verdana"/>
                        <w:color w:val="252525"/>
                        <w:sz w:val="17"/>
                        <w:szCs w:val="17"/>
                      </w:rPr>
                      <w:instrText xml:space="preserve"> HYPERLINK "http://www.freshersworld.com/signup/signup.htm" </w:instrText>
                    </w:r>
                    <w:r w:rsidRPr="00D12DFE">
                      <w:rPr>
                        <w:rFonts w:ascii="Verdana" w:hAnsi="Verdana"/>
                        <w:color w:val="252525"/>
                        <w:sz w:val="17"/>
                        <w:szCs w:val="17"/>
                      </w:rPr>
                      <w:fldChar w:fldCharType="separate"/>
                    </w:r>
                    <w:r w:rsidRPr="00D12DFE">
                      <w:rPr>
                        <w:rFonts w:ascii="Verdana" w:hAnsi="Verdana"/>
                        <w:color w:val="000000"/>
                        <w:sz w:val="17"/>
                        <w:u w:val="single"/>
                      </w:rPr>
                      <w:t>Sign Up</w:t>
                    </w:r>
                    <w:r w:rsidRPr="00D12DFE">
                      <w:rPr>
                        <w:rFonts w:ascii="Verdana" w:hAnsi="Verdana"/>
                        <w:color w:val="252525"/>
                        <w:sz w:val="17"/>
                        <w:szCs w:val="17"/>
                      </w:rPr>
                      <w:fldChar w:fldCharType="end"/>
                    </w:r>
                    <w:r w:rsidRPr="00D12DFE">
                      <w:rPr>
                        <w:rFonts w:ascii="Verdana" w:hAnsi="Verdana"/>
                        <w:color w:val="252525"/>
                        <w:sz w:val="17"/>
                      </w:rPr>
                      <w:t> </w:t>
                    </w:r>
                    <w:r w:rsidRPr="00D12DFE">
                      <w:rPr>
                        <w:rFonts w:ascii="Verdana" w:hAnsi="Verdana"/>
                        <w:color w:val="252525"/>
                        <w:sz w:val="17"/>
                        <w:szCs w:val="17"/>
                      </w:rPr>
                      <w:t>|</w:t>
                    </w:r>
                    <w:r w:rsidRPr="00D12DFE">
                      <w:rPr>
                        <w:rFonts w:ascii="Verdana" w:hAnsi="Verdana"/>
                        <w:color w:val="252525"/>
                        <w:sz w:val="17"/>
                      </w:rPr>
                      <w:t> </w:t>
                    </w:r>
                    <w:r w:rsidRPr="00D12DFE">
                      <w:rPr>
                        <w:rFonts w:ascii="Verdana" w:hAnsi="Verdana"/>
                        <w:color w:val="252525"/>
                        <w:sz w:val="17"/>
                        <w:szCs w:val="17"/>
                      </w:rPr>
                      <w:fldChar w:fldCharType="begin"/>
                    </w:r>
                    <w:r w:rsidRPr="00D12DFE">
                      <w:rPr>
                        <w:rFonts w:ascii="Verdana" w:hAnsi="Verdana"/>
                        <w:color w:val="252525"/>
                        <w:sz w:val="17"/>
                        <w:szCs w:val="17"/>
                      </w:rPr>
                      <w:instrText xml:space="preserve"> HYPERLINK "http://www.freshersworld.com/note.htm" </w:instrText>
                    </w:r>
                    <w:r w:rsidRPr="00D12DFE">
                      <w:rPr>
                        <w:rFonts w:ascii="Verdana" w:hAnsi="Verdana"/>
                        <w:color w:val="252525"/>
                        <w:sz w:val="17"/>
                        <w:szCs w:val="17"/>
                      </w:rPr>
                      <w:fldChar w:fldCharType="separate"/>
                    </w:r>
                    <w:r w:rsidRPr="00D12DFE">
                      <w:rPr>
                        <w:rFonts w:ascii="Verdana" w:hAnsi="Verdana"/>
                        <w:color w:val="000000"/>
                        <w:sz w:val="17"/>
                        <w:u w:val="single"/>
                      </w:rPr>
                      <w:t>President's Note</w:t>
                    </w:r>
                    <w:r w:rsidRPr="00D12DFE">
                      <w:rPr>
                        <w:rFonts w:ascii="Verdana" w:hAnsi="Verdana"/>
                        <w:color w:val="252525"/>
                        <w:sz w:val="17"/>
                        <w:szCs w:val="17"/>
                      </w:rPr>
                      <w:fldChar w:fldCharType="end"/>
                    </w:r>
                  </w:ins>
                </w:p>
              </w:tc>
            </w:tr>
          </w:tbl>
          <w:p w:rsidR="00D12DFE" w:rsidRPr="00D12DFE" w:rsidRDefault="00D12DFE" w:rsidP="00D12DFE">
            <w:pPr>
              <w:rPr>
                <w:rFonts w:ascii="Verdana" w:hAnsi="Verdana"/>
                <w:color w:val="252525"/>
                <w:sz w:val="17"/>
                <w:szCs w:val="17"/>
              </w:rPr>
            </w:pPr>
          </w:p>
        </w:tc>
      </w:tr>
      <w:tr w:rsidR="00D12DFE" w:rsidRPr="00D12DFE" w:rsidTr="00D12DFE">
        <w:trPr>
          <w:tblCellSpacing w:w="0" w:type="dxa"/>
        </w:trPr>
        <w:tc>
          <w:tcPr>
            <w:tcW w:w="5000" w:type="pct"/>
            <w:shd w:val="clear" w:color="auto" w:fill="FFFFFF"/>
            <w:hideMark/>
          </w:tcPr>
          <w:tbl>
            <w:tblPr>
              <w:tblpPr w:leftFromText="45" w:rightFromText="45" w:vertAnchor="text"/>
              <w:tblW w:w="5000" w:type="pct"/>
              <w:tblCellSpacing w:w="0" w:type="dxa"/>
              <w:tblCellMar>
                <w:top w:w="15" w:type="dxa"/>
                <w:left w:w="15" w:type="dxa"/>
                <w:bottom w:w="15" w:type="dxa"/>
                <w:right w:w="15" w:type="dxa"/>
              </w:tblCellMar>
              <w:tblLook w:val="04A0"/>
            </w:tblPr>
            <w:tblGrid>
              <w:gridCol w:w="9348"/>
            </w:tblGrid>
            <w:tr w:rsidR="00D12DFE" w:rsidRPr="00D12DFE">
              <w:trPr>
                <w:tblCellSpacing w:w="0" w:type="dxa"/>
              </w:trPr>
              <w:tc>
                <w:tcPr>
                  <w:tcW w:w="5000" w:type="pct"/>
                  <w:hideMark/>
                </w:tcPr>
                <w:tbl>
                  <w:tblPr>
                    <w:tblW w:w="5000" w:type="pct"/>
                    <w:tblCellSpacing w:w="0" w:type="dxa"/>
                    <w:tblCellMar>
                      <w:left w:w="0" w:type="dxa"/>
                      <w:right w:w="0" w:type="dxa"/>
                    </w:tblCellMar>
                    <w:tblLook w:val="04A0"/>
                  </w:tblPr>
                  <w:tblGrid>
                    <w:gridCol w:w="9318"/>
                  </w:tblGrid>
                  <w:tr w:rsidR="00D12DFE" w:rsidRPr="00D12DFE">
                    <w:trPr>
                      <w:tblCellSpacing w:w="0" w:type="dxa"/>
                    </w:trPr>
                    <w:tc>
                      <w:tcPr>
                        <w:tcW w:w="5000" w:type="pct"/>
                        <w:vAlign w:val="center"/>
                        <w:hideMark/>
                      </w:tcPr>
                      <w:p w:rsidR="00D12DFE" w:rsidRPr="00D12DFE" w:rsidRDefault="00D12DFE" w:rsidP="00D12DFE">
                        <w:pPr>
                          <w:spacing w:before="100" w:beforeAutospacing="1" w:after="100" w:afterAutospacing="1"/>
                          <w:jc w:val="center"/>
                          <w:rPr>
                            <w:rFonts w:ascii="Verdana" w:hAnsi="Verdana"/>
                            <w:color w:val="252525"/>
                            <w:sz w:val="17"/>
                            <w:szCs w:val="17"/>
                          </w:rPr>
                        </w:pPr>
                        <w:r>
                          <w:rPr>
                            <w:rFonts w:ascii="Verdana" w:hAnsi="Verdana"/>
                            <w:noProof/>
                            <w:color w:val="252525"/>
                            <w:sz w:val="17"/>
                            <w:szCs w:val="17"/>
                          </w:rPr>
                          <w:lastRenderedPageBreak/>
                          <w:drawing>
                            <wp:inline distT="0" distB="0" distL="0" distR="0">
                              <wp:extent cx="2990850" cy="200025"/>
                              <wp:effectExtent l="19050" t="0" r="0" b="0"/>
                              <wp:docPr id="7" name="Picture 7" descr="http://fw.freshersworld.com/imgnew/c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w.freshersworld.com/imgnew/cpy.gif"/>
                                      <pic:cNvPicPr>
                                        <a:picLocks noChangeAspect="1" noChangeArrowheads="1"/>
                                      </pic:cNvPicPr>
                                    </pic:nvPicPr>
                                    <pic:blipFill>
                                      <a:blip r:embed="rId38"/>
                                      <a:srcRect/>
                                      <a:stretch>
                                        <a:fillRect/>
                                      </a:stretch>
                                    </pic:blipFill>
                                    <pic:spPr bwMode="auto">
                                      <a:xfrm>
                                        <a:off x="0" y="0"/>
                                        <a:ext cx="2990850" cy="200025"/>
                                      </a:xfrm>
                                      <a:prstGeom prst="rect">
                                        <a:avLst/>
                                      </a:prstGeom>
                                      <a:noFill/>
                                      <a:ln w="9525">
                                        <a:noFill/>
                                        <a:miter lim="800000"/>
                                        <a:headEnd/>
                                        <a:tailEnd/>
                                      </a:ln>
                                    </pic:spPr>
                                  </pic:pic>
                                </a:graphicData>
                              </a:graphic>
                            </wp:inline>
                          </w:drawing>
                        </w:r>
                      </w:p>
                    </w:tc>
                  </w:tr>
                </w:tbl>
                <w:p w:rsidR="00D12DFE" w:rsidRPr="00D12DFE" w:rsidRDefault="00D12DFE" w:rsidP="00D12DFE">
                  <w:pPr>
                    <w:rPr>
                      <w:rFonts w:ascii="Verdana" w:hAnsi="Verdana"/>
                      <w:color w:val="252525"/>
                      <w:sz w:val="17"/>
                      <w:szCs w:val="17"/>
                    </w:rPr>
                  </w:pPr>
                </w:p>
              </w:tc>
            </w:tr>
          </w:tbl>
          <w:p w:rsidR="00D12DFE" w:rsidRPr="00D12DFE" w:rsidRDefault="00D12DFE" w:rsidP="00D12DFE">
            <w:pPr>
              <w:rPr>
                <w:rFonts w:ascii="Verdana" w:hAnsi="Verdana"/>
                <w:color w:val="252525"/>
                <w:sz w:val="17"/>
                <w:szCs w:val="17"/>
              </w:rPr>
            </w:pPr>
          </w:p>
        </w:tc>
        <w:tc>
          <w:tcPr>
            <w:tcW w:w="0" w:type="auto"/>
            <w:shd w:val="clear" w:color="auto" w:fill="FFFFFF"/>
            <w:vAlign w:val="center"/>
            <w:hideMark/>
          </w:tcPr>
          <w:p w:rsidR="00D12DFE" w:rsidRPr="00D12DFE" w:rsidRDefault="00D12DFE" w:rsidP="00D12DFE">
            <w:pPr>
              <w:rPr>
                <w:sz w:val="20"/>
                <w:szCs w:val="20"/>
              </w:rPr>
            </w:pPr>
          </w:p>
        </w:tc>
        <w:tc>
          <w:tcPr>
            <w:tcW w:w="0" w:type="auto"/>
            <w:shd w:val="clear" w:color="auto" w:fill="FFFFFF"/>
            <w:vAlign w:val="center"/>
            <w:hideMark/>
          </w:tcPr>
          <w:p w:rsidR="00D12DFE" w:rsidRPr="00D12DFE" w:rsidRDefault="00D12DFE" w:rsidP="00D12DFE">
            <w:pPr>
              <w:rPr>
                <w:sz w:val="20"/>
                <w:szCs w:val="20"/>
              </w:rPr>
            </w:pPr>
          </w:p>
        </w:tc>
      </w:tr>
      <w:tr w:rsidR="00D12DFE" w:rsidRPr="00D12DFE" w:rsidTr="00D12DFE">
        <w:trPr>
          <w:tblCellSpacing w:w="0" w:type="dxa"/>
        </w:trPr>
        <w:tc>
          <w:tcPr>
            <w:tcW w:w="5000" w:type="pct"/>
            <w:shd w:val="clear" w:color="auto" w:fill="FFFFFF"/>
            <w:hideMark/>
          </w:tcPr>
          <w:p w:rsidR="00D12DFE" w:rsidRPr="00D12DFE" w:rsidRDefault="00D12DFE" w:rsidP="00D12DFE">
            <w:pPr>
              <w:rPr>
                <w:rFonts w:ascii="Verdana" w:hAnsi="Verdana"/>
                <w:color w:val="252525"/>
                <w:sz w:val="17"/>
                <w:szCs w:val="17"/>
              </w:rPr>
            </w:pPr>
            <w:r>
              <w:rPr>
                <w:rFonts w:ascii="Verdana" w:hAnsi="Verdana"/>
                <w:noProof/>
                <w:color w:val="252525"/>
                <w:sz w:val="17"/>
                <w:szCs w:val="17"/>
              </w:rPr>
              <w:drawing>
                <wp:inline distT="0" distB="0" distL="0" distR="0">
                  <wp:extent cx="209550" cy="9525"/>
                  <wp:effectExtent l="0" t="0" r="0" b="0"/>
                  <wp:docPr id="8" name="Picture 8" descr="http://fw.freshersworld.com/imgnew/s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w.freshersworld.com/imgnew/san.gif"/>
                          <pic:cNvPicPr>
                            <a:picLocks noChangeAspect="1" noChangeArrowheads="1"/>
                          </pic:cNvPicPr>
                        </pic:nvPicPr>
                        <pic:blipFill>
                          <a:blip r:embed="rId13"/>
                          <a:srcRect/>
                          <a:stretch>
                            <a:fillRect/>
                          </a:stretch>
                        </pic:blipFill>
                        <pic:spPr bwMode="auto">
                          <a:xfrm>
                            <a:off x="0" y="0"/>
                            <a:ext cx="209550" cy="952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D12DFE" w:rsidRPr="00D12DFE" w:rsidRDefault="00D12DFE" w:rsidP="00D12DFE">
            <w:pPr>
              <w:rPr>
                <w:sz w:val="20"/>
                <w:szCs w:val="20"/>
              </w:rPr>
            </w:pPr>
          </w:p>
        </w:tc>
        <w:tc>
          <w:tcPr>
            <w:tcW w:w="0" w:type="auto"/>
            <w:shd w:val="clear" w:color="auto" w:fill="FFFFFF"/>
            <w:vAlign w:val="center"/>
            <w:hideMark/>
          </w:tcPr>
          <w:p w:rsidR="00D12DFE" w:rsidRPr="00D12DFE" w:rsidRDefault="00D12DFE" w:rsidP="00D12DFE">
            <w:pPr>
              <w:rPr>
                <w:sz w:val="20"/>
                <w:szCs w:val="20"/>
              </w:rPr>
            </w:pPr>
          </w:p>
        </w:tc>
      </w:tr>
    </w:tbl>
    <w:p w:rsidR="00D12DFE" w:rsidRPr="00D12DFE" w:rsidRDefault="00D12DFE" w:rsidP="00D12DFE">
      <w:pPr>
        <w:shd w:val="clear" w:color="auto" w:fill="FFFFFF"/>
        <w:rPr>
          <w:rFonts w:ascii="Verdana" w:hAnsi="Verdana"/>
          <w:color w:val="252525"/>
          <w:sz w:val="17"/>
          <w:szCs w:val="17"/>
        </w:rPr>
      </w:pPr>
      <w:r>
        <w:rPr>
          <w:rFonts w:ascii="Verdana" w:hAnsi="Verdana"/>
          <w:noProof/>
          <w:color w:val="252525"/>
          <w:sz w:val="17"/>
          <w:szCs w:val="17"/>
        </w:rPr>
        <w:lastRenderedPageBreak/>
        <w:drawing>
          <wp:inline distT="0" distB="0" distL="0" distR="0">
            <wp:extent cx="9525" cy="9525"/>
            <wp:effectExtent l="0" t="0" r="0" b="0"/>
            <wp:docPr id="9" name="Picture 9" descr="http://fw.freshersworld.com/imgnew/s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w.freshersworld.com/imgnew/san.gif"/>
                    <pic:cNvPicPr>
                      <a:picLocks noChangeAspect="1" noChangeArrowheads="1"/>
                    </pic:cNvPicPr>
                  </pic:nvPicPr>
                  <pic:blipFill>
                    <a:blip r:embed="rId13"/>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F569F9" w:rsidRDefault="00F569F9"/>
    <w:sectPr w:rsidR="00F569F9" w:rsidSect="00F569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quot;Microsof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12DFE"/>
    <w:rsid w:val="000641F6"/>
    <w:rsid w:val="008003DE"/>
    <w:rsid w:val="00D12DFE"/>
    <w:rsid w:val="00F569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3DE"/>
    <w:rPr>
      <w:sz w:val="24"/>
      <w:szCs w:val="24"/>
    </w:rPr>
  </w:style>
  <w:style w:type="paragraph" w:styleId="Heading1">
    <w:name w:val="heading 1"/>
    <w:basedOn w:val="Normal"/>
    <w:next w:val="Normal"/>
    <w:link w:val="Heading1Char"/>
    <w:qFormat/>
    <w:rsid w:val="008003DE"/>
    <w:pPr>
      <w:keepNext/>
      <w:spacing w:after="120"/>
      <w:jc w:val="both"/>
      <w:outlineLvl w:val="0"/>
    </w:pPr>
    <w:rPr>
      <w:rFonts w:ascii="Verdana" w:hAnsi="Verdana"/>
      <w:b/>
      <w:bCs/>
      <w:sz w:val="16"/>
    </w:rPr>
  </w:style>
  <w:style w:type="paragraph" w:styleId="Heading2">
    <w:name w:val="heading 2"/>
    <w:basedOn w:val="Normal"/>
    <w:next w:val="Normal"/>
    <w:link w:val="Heading2Char"/>
    <w:qFormat/>
    <w:rsid w:val="008003DE"/>
    <w:pPr>
      <w:widowControl w:val="0"/>
      <w:autoSpaceDE w:val="0"/>
      <w:autoSpaceDN w:val="0"/>
      <w:adjustRightInd w:val="0"/>
      <w:outlineLvl w:val="1"/>
    </w:pPr>
    <w:rPr>
      <w:rFonts w:eastAsia="SimSun"/>
      <w:lang w:eastAsia="zh-CN"/>
    </w:rPr>
  </w:style>
  <w:style w:type="paragraph" w:styleId="Heading3">
    <w:name w:val="heading 3"/>
    <w:basedOn w:val="Normal"/>
    <w:next w:val="Normal"/>
    <w:link w:val="Heading3Char"/>
    <w:qFormat/>
    <w:rsid w:val="008003DE"/>
    <w:pPr>
      <w:keepNext/>
      <w:outlineLvl w:val="2"/>
    </w:pPr>
    <w:rPr>
      <w:b/>
      <w:bCs/>
    </w:rPr>
  </w:style>
  <w:style w:type="paragraph" w:styleId="Heading4">
    <w:name w:val="heading 4"/>
    <w:basedOn w:val="Normal"/>
    <w:next w:val="Normal"/>
    <w:link w:val="Heading4Char"/>
    <w:qFormat/>
    <w:rsid w:val="008003DE"/>
    <w:pPr>
      <w:keepNext/>
      <w:widowControl w:val="0"/>
      <w:autoSpaceDE w:val="0"/>
      <w:autoSpaceDN w:val="0"/>
      <w:adjustRightInd w:val="0"/>
      <w:outlineLvl w:val="3"/>
    </w:pPr>
    <w:rPr>
      <w:rFonts w:ascii="Verdana" w:eastAsia="SimSun" w:hAnsi="Verdana" w:cs="Arial"/>
      <w:b/>
      <w:bCs/>
      <w:sz w:val="1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03DE"/>
    <w:rPr>
      <w:rFonts w:ascii="Verdana" w:hAnsi="Verdana"/>
      <w:b/>
      <w:bCs/>
      <w:sz w:val="16"/>
      <w:szCs w:val="24"/>
    </w:rPr>
  </w:style>
  <w:style w:type="character" w:customStyle="1" w:styleId="Heading2Char">
    <w:name w:val="Heading 2 Char"/>
    <w:basedOn w:val="DefaultParagraphFont"/>
    <w:link w:val="Heading2"/>
    <w:rsid w:val="008003DE"/>
    <w:rPr>
      <w:rFonts w:eastAsia="SimSun"/>
      <w:sz w:val="24"/>
      <w:szCs w:val="24"/>
      <w:lang w:eastAsia="zh-CN"/>
    </w:rPr>
  </w:style>
  <w:style w:type="character" w:customStyle="1" w:styleId="Heading3Char">
    <w:name w:val="Heading 3 Char"/>
    <w:basedOn w:val="DefaultParagraphFont"/>
    <w:link w:val="Heading3"/>
    <w:rsid w:val="008003DE"/>
    <w:rPr>
      <w:b/>
      <w:bCs/>
      <w:sz w:val="24"/>
      <w:szCs w:val="24"/>
    </w:rPr>
  </w:style>
  <w:style w:type="character" w:customStyle="1" w:styleId="Heading4Char">
    <w:name w:val="Heading 4 Char"/>
    <w:basedOn w:val="DefaultParagraphFont"/>
    <w:link w:val="Heading4"/>
    <w:rsid w:val="008003DE"/>
    <w:rPr>
      <w:rFonts w:ascii="Verdana" w:eastAsia="SimSun" w:hAnsi="Verdana" w:cs="Arial"/>
      <w:b/>
      <w:bCs/>
      <w:sz w:val="16"/>
      <w:szCs w:val="24"/>
      <w:lang w:eastAsia="zh-CN"/>
    </w:rPr>
  </w:style>
  <w:style w:type="paragraph" w:styleId="Subtitle">
    <w:name w:val="Subtitle"/>
    <w:basedOn w:val="Normal"/>
    <w:link w:val="SubtitleChar"/>
    <w:qFormat/>
    <w:rsid w:val="008003DE"/>
    <w:pPr>
      <w:jc w:val="center"/>
    </w:pPr>
    <w:rPr>
      <w:b/>
      <w:szCs w:val="20"/>
    </w:rPr>
  </w:style>
  <w:style w:type="character" w:customStyle="1" w:styleId="SubtitleChar">
    <w:name w:val="Subtitle Char"/>
    <w:basedOn w:val="DefaultParagraphFont"/>
    <w:link w:val="Subtitle"/>
    <w:rsid w:val="008003DE"/>
    <w:rPr>
      <w:b/>
      <w:sz w:val="24"/>
    </w:rPr>
  </w:style>
  <w:style w:type="character" w:styleId="Strong">
    <w:name w:val="Strong"/>
    <w:basedOn w:val="DefaultParagraphFont"/>
    <w:uiPriority w:val="22"/>
    <w:qFormat/>
    <w:rsid w:val="008003DE"/>
    <w:rPr>
      <w:b/>
      <w:bCs/>
    </w:rPr>
  </w:style>
  <w:style w:type="character" w:styleId="Emphasis">
    <w:name w:val="Emphasis"/>
    <w:basedOn w:val="DefaultParagraphFont"/>
    <w:qFormat/>
    <w:rsid w:val="008003DE"/>
    <w:rPr>
      <w:i/>
      <w:iCs/>
    </w:rPr>
  </w:style>
  <w:style w:type="character" w:styleId="Hyperlink">
    <w:name w:val="Hyperlink"/>
    <w:basedOn w:val="DefaultParagraphFont"/>
    <w:uiPriority w:val="99"/>
    <w:semiHidden/>
    <w:unhideWhenUsed/>
    <w:rsid w:val="00D12DFE"/>
    <w:rPr>
      <w:color w:val="0000FF"/>
      <w:u w:val="single"/>
    </w:rPr>
  </w:style>
  <w:style w:type="paragraph" w:styleId="NormalWeb">
    <w:name w:val="Normal (Web)"/>
    <w:basedOn w:val="Normal"/>
    <w:uiPriority w:val="99"/>
    <w:unhideWhenUsed/>
    <w:rsid w:val="00D12DFE"/>
    <w:pPr>
      <w:spacing w:before="100" w:beforeAutospacing="1" w:after="100" w:afterAutospacing="1"/>
    </w:pPr>
  </w:style>
  <w:style w:type="character" w:customStyle="1" w:styleId="apple-converted-space">
    <w:name w:val="apple-converted-space"/>
    <w:basedOn w:val="DefaultParagraphFont"/>
    <w:rsid w:val="00D12DFE"/>
  </w:style>
  <w:style w:type="paragraph" w:styleId="z-TopofForm">
    <w:name w:val="HTML Top of Form"/>
    <w:basedOn w:val="Normal"/>
    <w:next w:val="Normal"/>
    <w:link w:val="z-TopofFormChar"/>
    <w:hidden/>
    <w:uiPriority w:val="99"/>
    <w:semiHidden/>
    <w:unhideWhenUsed/>
    <w:rsid w:val="00D12DF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12DFE"/>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D12DF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D12DFE"/>
    <w:rPr>
      <w:rFonts w:ascii="Arial" w:hAnsi="Arial" w:cs="Arial"/>
      <w:vanish/>
      <w:sz w:val="16"/>
      <w:szCs w:val="16"/>
    </w:rPr>
  </w:style>
  <w:style w:type="paragraph" w:styleId="BalloonText">
    <w:name w:val="Balloon Text"/>
    <w:basedOn w:val="Normal"/>
    <w:link w:val="BalloonTextChar"/>
    <w:uiPriority w:val="99"/>
    <w:semiHidden/>
    <w:unhideWhenUsed/>
    <w:rsid w:val="00D12DFE"/>
    <w:rPr>
      <w:rFonts w:ascii="Tahoma" w:hAnsi="Tahoma" w:cs="Tahoma"/>
      <w:sz w:val="16"/>
      <w:szCs w:val="16"/>
    </w:rPr>
  </w:style>
  <w:style w:type="character" w:customStyle="1" w:styleId="BalloonTextChar">
    <w:name w:val="Balloon Text Char"/>
    <w:basedOn w:val="DefaultParagraphFont"/>
    <w:link w:val="BalloonText"/>
    <w:uiPriority w:val="99"/>
    <w:semiHidden/>
    <w:rsid w:val="00D12D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1037227">
      <w:bodyDiv w:val="1"/>
      <w:marLeft w:val="0"/>
      <w:marRight w:val="0"/>
      <w:marTop w:val="0"/>
      <w:marBottom w:val="0"/>
      <w:divBdr>
        <w:top w:val="none" w:sz="0" w:space="0" w:color="auto"/>
        <w:left w:val="none" w:sz="0" w:space="0" w:color="auto"/>
        <w:bottom w:val="none" w:sz="0" w:space="0" w:color="auto"/>
        <w:right w:val="none" w:sz="0" w:space="0" w:color="auto"/>
      </w:divBdr>
      <w:divsChild>
        <w:div w:id="932787102">
          <w:marLeft w:val="0"/>
          <w:marRight w:val="0"/>
          <w:marTop w:val="0"/>
          <w:marBottom w:val="0"/>
          <w:divBdr>
            <w:top w:val="none" w:sz="0" w:space="0" w:color="auto"/>
            <w:left w:val="none" w:sz="0" w:space="0" w:color="auto"/>
            <w:bottom w:val="none" w:sz="0" w:space="0" w:color="auto"/>
            <w:right w:val="none" w:sz="0" w:space="0" w:color="auto"/>
          </w:divBdr>
          <w:divsChild>
            <w:div w:id="744185575">
              <w:marLeft w:val="0"/>
              <w:marRight w:val="0"/>
              <w:marTop w:val="0"/>
              <w:marBottom w:val="0"/>
              <w:divBdr>
                <w:top w:val="single" w:sz="6" w:space="0" w:color="3366EE"/>
                <w:left w:val="single" w:sz="6" w:space="0" w:color="3366EE"/>
                <w:bottom w:val="single" w:sz="6" w:space="0" w:color="3366EE"/>
                <w:right w:val="single" w:sz="6" w:space="0" w:color="3366EE"/>
              </w:divBdr>
            </w:div>
            <w:div w:id="139002420">
              <w:marLeft w:val="60"/>
              <w:marRight w:val="150"/>
              <w:marTop w:val="0"/>
              <w:marBottom w:val="0"/>
              <w:divBdr>
                <w:top w:val="none" w:sz="0" w:space="0" w:color="auto"/>
                <w:left w:val="none" w:sz="0" w:space="0" w:color="auto"/>
                <w:bottom w:val="none" w:sz="0" w:space="0" w:color="auto"/>
                <w:right w:val="none" w:sz="0" w:space="0" w:color="auto"/>
              </w:divBdr>
              <w:divsChild>
                <w:div w:id="2031443328">
                  <w:marLeft w:val="0"/>
                  <w:marRight w:val="0"/>
                  <w:marTop w:val="0"/>
                  <w:marBottom w:val="0"/>
                  <w:divBdr>
                    <w:top w:val="none" w:sz="0" w:space="0" w:color="auto"/>
                    <w:left w:val="none" w:sz="0" w:space="0" w:color="auto"/>
                    <w:bottom w:val="none" w:sz="0" w:space="0" w:color="auto"/>
                    <w:right w:val="none" w:sz="0" w:space="0" w:color="auto"/>
                  </w:divBdr>
                </w:div>
                <w:div w:id="258219005">
                  <w:marLeft w:val="0"/>
                  <w:marRight w:val="0"/>
                  <w:marTop w:val="0"/>
                  <w:marBottom w:val="0"/>
                  <w:divBdr>
                    <w:top w:val="none" w:sz="0" w:space="0" w:color="auto"/>
                    <w:left w:val="none" w:sz="0" w:space="0" w:color="auto"/>
                    <w:bottom w:val="none" w:sz="0" w:space="0" w:color="auto"/>
                    <w:right w:val="none" w:sz="0" w:space="0" w:color="auto"/>
                  </w:divBdr>
                </w:div>
                <w:div w:id="1505629889">
                  <w:marLeft w:val="0"/>
                  <w:marRight w:val="0"/>
                  <w:marTop w:val="0"/>
                  <w:marBottom w:val="0"/>
                  <w:divBdr>
                    <w:top w:val="none" w:sz="0" w:space="0" w:color="auto"/>
                    <w:left w:val="none" w:sz="0" w:space="0" w:color="auto"/>
                    <w:bottom w:val="none" w:sz="0" w:space="0" w:color="auto"/>
                    <w:right w:val="none" w:sz="0" w:space="0" w:color="auto"/>
                  </w:divBdr>
                </w:div>
                <w:div w:id="2127653864">
                  <w:marLeft w:val="0"/>
                  <w:marRight w:val="0"/>
                  <w:marTop w:val="0"/>
                  <w:marBottom w:val="0"/>
                  <w:divBdr>
                    <w:top w:val="none" w:sz="0" w:space="0" w:color="auto"/>
                    <w:left w:val="none" w:sz="0" w:space="0" w:color="auto"/>
                    <w:bottom w:val="none" w:sz="0" w:space="0" w:color="auto"/>
                    <w:right w:val="none" w:sz="0" w:space="0" w:color="auto"/>
                  </w:divBdr>
                </w:div>
                <w:div w:id="1234923631">
                  <w:marLeft w:val="0"/>
                  <w:marRight w:val="0"/>
                  <w:marTop w:val="0"/>
                  <w:marBottom w:val="0"/>
                  <w:divBdr>
                    <w:top w:val="none" w:sz="0" w:space="0" w:color="auto"/>
                    <w:left w:val="none" w:sz="0" w:space="0" w:color="auto"/>
                    <w:bottom w:val="none" w:sz="0" w:space="0" w:color="auto"/>
                    <w:right w:val="none" w:sz="0" w:space="0" w:color="auto"/>
                  </w:divBdr>
                </w:div>
                <w:div w:id="2090736269">
                  <w:marLeft w:val="0"/>
                  <w:marRight w:val="0"/>
                  <w:marTop w:val="0"/>
                  <w:marBottom w:val="0"/>
                  <w:divBdr>
                    <w:top w:val="none" w:sz="0" w:space="0" w:color="auto"/>
                    <w:left w:val="none" w:sz="0" w:space="0" w:color="auto"/>
                    <w:bottom w:val="none" w:sz="0" w:space="0" w:color="auto"/>
                    <w:right w:val="none" w:sz="0" w:space="0" w:color="auto"/>
                  </w:divBdr>
                </w:div>
                <w:div w:id="615983165">
                  <w:marLeft w:val="0"/>
                  <w:marRight w:val="0"/>
                  <w:marTop w:val="0"/>
                  <w:marBottom w:val="0"/>
                  <w:divBdr>
                    <w:top w:val="none" w:sz="0" w:space="0" w:color="auto"/>
                    <w:left w:val="none" w:sz="0" w:space="0" w:color="auto"/>
                    <w:bottom w:val="none" w:sz="0" w:space="0" w:color="auto"/>
                    <w:right w:val="none" w:sz="0" w:space="0" w:color="auto"/>
                  </w:divBdr>
                </w:div>
                <w:div w:id="1227955628">
                  <w:marLeft w:val="0"/>
                  <w:marRight w:val="0"/>
                  <w:marTop w:val="0"/>
                  <w:marBottom w:val="0"/>
                  <w:divBdr>
                    <w:top w:val="none" w:sz="0" w:space="0" w:color="auto"/>
                    <w:left w:val="none" w:sz="0" w:space="0" w:color="auto"/>
                    <w:bottom w:val="none" w:sz="0" w:space="0" w:color="auto"/>
                    <w:right w:val="none" w:sz="0" w:space="0" w:color="auto"/>
                  </w:divBdr>
                </w:div>
                <w:div w:id="1839881768">
                  <w:marLeft w:val="0"/>
                  <w:marRight w:val="0"/>
                  <w:marTop w:val="0"/>
                  <w:marBottom w:val="0"/>
                  <w:divBdr>
                    <w:top w:val="none" w:sz="0" w:space="0" w:color="auto"/>
                    <w:left w:val="none" w:sz="0" w:space="0" w:color="auto"/>
                    <w:bottom w:val="none" w:sz="0" w:space="0" w:color="auto"/>
                    <w:right w:val="none" w:sz="0" w:space="0" w:color="auto"/>
                  </w:divBdr>
                </w:div>
                <w:div w:id="1012295346">
                  <w:marLeft w:val="0"/>
                  <w:marRight w:val="0"/>
                  <w:marTop w:val="0"/>
                  <w:marBottom w:val="0"/>
                  <w:divBdr>
                    <w:top w:val="none" w:sz="0" w:space="0" w:color="auto"/>
                    <w:left w:val="none" w:sz="0" w:space="0" w:color="auto"/>
                    <w:bottom w:val="none" w:sz="0" w:space="0" w:color="auto"/>
                    <w:right w:val="none" w:sz="0" w:space="0" w:color="auto"/>
                  </w:divBdr>
                </w:div>
                <w:div w:id="1526283209">
                  <w:marLeft w:val="0"/>
                  <w:marRight w:val="0"/>
                  <w:marTop w:val="0"/>
                  <w:marBottom w:val="0"/>
                  <w:divBdr>
                    <w:top w:val="none" w:sz="0" w:space="0" w:color="auto"/>
                    <w:left w:val="none" w:sz="0" w:space="0" w:color="auto"/>
                    <w:bottom w:val="none" w:sz="0" w:space="0" w:color="auto"/>
                    <w:right w:val="none" w:sz="0" w:space="0" w:color="auto"/>
                  </w:divBdr>
                </w:div>
                <w:div w:id="889148135">
                  <w:marLeft w:val="0"/>
                  <w:marRight w:val="0"/>
                  <w:marTop w:val="0"/>
                  <w:marBottom w:val="0"/>
                  <w:divBdr>
                    <w:top w:val="none" w:sz="0" w:space="0" w:color="auto"/>
                    <w:left w:val="none" w:sz="0" w:space="0" w:color="auto"/>
                    <w:bottom w:val="none" w:sz="0" w:space="0" w:color="auto"/>
                    <w:right w:val="none" w:sz="0" w:space="0" w:color="auto"/>
                  </w:divBdr>
                </w:div>
                <w:div w:id="2090886754">
                  <w:marLeft w:val="0"/>
                  <w:marRight w:val="0"/>
                  <w:marTop w:val="0"/>
                  <w:marBottom w:val="0"/>
                  <w:divBdr>
                    <w:top w:val="none" w:sz="0" w:space="0" w:color="auto"/>
                    <w:left w:val="none" w:sz="0" w:space="0" w:color="auto"/>
                    <w:bottom w:val="none" w:sz="0" w:space="0" w:color="auto"/>
                    <w:right w:val="none" w:sz="0" w:space="0" w:color="auto"/>
                  </w:divBdr>
                </w:div>
                <w:div w:id="1658220508">
                  <w:marLeft w:val="0"/>
                  <w:marRight w:val="0"/>
                  <w:marTop w:val="0"/>
                  <w:marBottom w:val="0"/>
                  <w:divBdr>
                    <w:top w:val="none" w:sz="0" w:space="0" w:color="auto"/>
                    <w:left w:val="none" w:sz="0" w:space="0" w:color="auto"/>
                    <w:bottom w:val="none" w:sz="0" w:space="0" w:color="auto"/>
                    <w:right w:val="none" w:sz="0" w:space="0" w:color="auto"/>
                  </w:divBdr>
                </w:div>
                <w:div w:id="2093965042">
                  <w:marLeft w:val="0"/>
                  <w:marRight w:val="0"/>
                  <w:marTop w:val="0"/>
                  <w:marBottom w:val="0"/>
                  <w:divBdr>
                    <w:top w:val="none" w:sz="0" w:space="0" w:color="auto"/>
                    <w:left w:val="none" w:sz="0" w:space="0" w:color="auto"/>
                    <w:bottom w:val="none" w:sz="0" w:space="0" w:color="auto"/>
                    <w:right w:val="none" w:sz="0" w:space="0" w:color="auto"/>
                  </w:divBdr>
                </w:div>
                <w:div w:id="349529239">
                  <w:marLeft w:val="0"/>
                  <w:marRight w:val="0"/>
                  <w:marTop w:val="0"/>
                  <w:marBottom w:val="0"/>
                  <w:divBdr>
                    <w:top w:val="none" w:sz="0" w:space="0" w:color="auto"/>
                    <w:left w:val="none" w:sz="0" w:space="0" w:color="auto"/>
                    <w:bottom w:val="none" w:sz="0" w:space="0" w:color="auto"/>
                    <w:right w:val="none" w:sz="0" w:space="0" w:color="auto"/>
                  </w:divBdr>
                </w:div>
                <w:div w:id="712736169">
                  <w:marLeft w:val="0"/>
                  <w:marRight w:val="0"/>
                  <w:marTop w:val="0"/>
                  <w:marBottom w:val="0"/>
                  <w:divBdr>
                    <w:top w:val="none" w:sz="0" w:space="0" w:color="auto"/>
                    <w:left w:val="none" w:sz="0" w:space="0" w:color="auto"/>
                    <w:bottom w:val="none" w:sz="0" w:space="0" w:color="auto"/>
                    <w:right w:val="none" w:sz="0" w:space="0" w:color="auto"/>
                  </w:divBdr>
                </w:div>
                <w:div w:id="1737630507">
                  <w:marLeft w:val="0"/>
                  <w:marRight w:val="0"/>
                  <w:marTop w:val="0"/>
                  <w:marBottom w:val="0"/>
                  <w:divBdr>
                    <w:top w:val="none" w:sz="0" w:space="0" w:color="auto"/>
                    <w:left w:val="none" w:sz="0" w:space="0" w:color="auto"/>
                    <w:bottom w:val="none" w:sz="0" w:space="0" w:color="auto"/>
                    <w:right w:val="none" w:sz="0" w:space="0" w:color="auto"/>
                  </w:divBdr>
                </w:div>
                <w:div w:id="975447215">
                  <w:marLeft w:val="0"/>
                  <w:marRight w:val="0"/>
                  <w:marTop w:val="0"/>
                  <w:marBottom w:val="0"/>
                  <w:divBdr>
                    <w:top w:val="none" w:sz="0" w:space="0" w:color="auto"/>
                    <w:left w:val="none" w:sz="0" w:space="0" w:color="auto"/>
                    <w:bottom w:val="none" w:sz="0" w:space="0" w:color="auto"/>
                    <w:right w:val="none" w:sz="0" w:space="0" w:color="auto"/>
                  </w:divBdr>
                </w:div>
                <w:div w:id="1807813710">
                  <w:marLeft w:val="0"/>
                  <w:marRight w:val="0"/>
                  <w:marTop w:val="0"/>
                  <w:marBottom w:val="0"/>
                  <w:divBdr>
                    <w:top w:val="none" w:sz="0" w:space="0" w:color="auto"/>
                    <w:left w:val="none" w:sz="0" w:space="0" w:color="auto"/>
                    <w:bottom w:val="none" w:sz="0" w:space="0" w:color="auto"/>
                    <w:right w:val="none" w:sz="0" w:space="0" w:color="auto"/>
                  </w:divBdr>
                </w:div>
                <w:div w:id="660545322">
                  <w:marLeft w:val="0"/>
                  <w:marRight w:val="0"/>
                  <w:marTop w:val="0"/>
                  <w:marBottom w:val="0"/>
                  <w:divBdr>
                    <w:top w:val="none" w:sz="0" w:space="0" w:color="auto"/>
                    <w:left w:val="none" w:sz="0" w:space="0" w:color="auto"/>
                    <w:bottom w:val="none" w:sz="0" w:space="0" w:color="auto"/>
                    <w:right w:val="none" w:sz="0" w:space="0" w:color="auto"/>
                  </w:divBdr>
                </w:div>
                <w:div w:id="358433964">
                  <w:marLeft w:val="0"/>
                  <w:marRight w:val="0"/>
                  <w:marTop w:val="0"/>
                  <w:marBottom w:val="0"/>
                  <w:divBdr>
                    <w:top w:val="none" w:sz="0" w:space="0" w:color="auto"/>
                    <w:left w:val="none" w:sz="0" w:space="0" w:color="auto"/>
                    <w:bottom w:val="none" w:sz="0" w:space="0" w:color="auto"/>
                    <w:right w:val="none" w:sz="0" w:space="0" w:color="auto"/>
                  </w:divBdr>
                </w:div>
                <w:div w:id="636449978">
                  <w:marLeft w:val="0"/>
                  <w:marRight w:val="0"/>
                  <w:marTop w:val="0"/>
                  <w:marBottom w:val="0"/>
                  <w:divBdr>
                    <w:top w:val="none" w:sz="0" w:space="0" w:color="auto"/>
                    <w:left w:val="none" w:sz="0" w:space="0" w:color="auto"/>
                    <w:bottom w:val="none" w:sz="0" w:space="0" w:color="auto"/>
                    <w:right w:val="none" w:sz="0" w:space="0" w:color="auto"/>
                  </w:divBdr>
                </w:div>
                <w:div w:id="874971417">
                  <w:marLeft w:val="0"/>
                  <w:marRight w:val="0"/>
                  <w:marTop w:val="0"/>
                  <w:marBottom w:val="0"/>
                  <w:divBdr>
                    <w:top w:val="none" w:sz="0" w:space="0" w:color="auto"/>
                    <w:left w:val="none" w:sz="0" w:space="0" w:color="auto"/>
                    <w:bottom w:val="none" w:sz="0" w:space="0" w:color="auto"/>
                    <w:right w:val="none" w:sz="0" w:space="0" w:color="auto"/>
                  </w:divBdr>
                </w:div>
                <w:div w:id="630749661">
                  <w:marLeft w:val="0"/>
                  <w:marRight w:val="0"/>
                  <w:marTop w:val="0"/>
                  <w:marBottom w:val="0"/>
                  <w:divBdr>
                    <w:top w:val="none" w:sz="0" w:space="0" w:color="auto"/>
                    <w:left w:val="none" w:sz="0" w:space="0" w:color="auto"/>
                    <w:bottom w:val="none" w:sz="0" w:space="0" w:color="auto"/>
                    <w:right w:val="none" w:sz="0" w:space="0" w:color="auto"/>
                  </w:divBdr>
                </w:div>
                <w:div w:id="919219257">
                  <w:marLeft w:val="0"/>
                  <w:marRight w:val="0"/>
                  <w:marTop w:val="0"/>
                  <w:marBottom w:val="0"/>
                  <w:divBdr>
                    <w:top w:val="none" w:sz="0" w:space="0" w:color="auto"/>
                    <w:left w:val="none" w:sz="0" w:space="0" w:color="auto"/>
                    <w:bottom w:val="none" w:sz="0" w:space="0" w:color="auto"/>
                    <w:right w:val="none" w:sz="0" w:space="0" w:color="auto"/>
                  </w:divBdr>
                </w:div>
                <w:div w:id="686373562">
                  <w:marLeft w:val="0"/>
                  <w:marRight w:val="0"/>
                  <w:marTop w:val="0"/>
                  <w:marBottom w:val="0"/>
                  <w:divBdr>
                    <w:top w:val="none" w:sz="0" w:space="0" w:color="auto"/>
                    <w:left w:val="none" w:sz="0" w:space="0" w:color="auto"/>
                    <w:bottom w:val="none" w:sz="0" w:space="0" w:color="auto"/>
                    <w:right w:val="none" w:sz="0" w:space="0" w:color="auto"/>
                  </w:divBdr>
                </w:div>
                <w:div w:id="156725946">
                  <w:marLeft w:val="0"/>
                  <w:marRight w:val="0"/>
                  <w:marTop w:val="0"/>
                  <w:marBottom w:val="0"/>
                  <w:divBdr>
                    <w:top w:val="none" w:sz="0" w:space="0" w:color="auto"/>
                    <w:left w:val="none" w:sz="0" w:space="0" w:color="auto"/>
                    <w:bottom w:val="none" w:sz="0" w:space="0" w:color="auto"/>
                    <w:right w:val="none" w:sz="0" w:space="0" w:color="auto"/>
                  </w:divBdr>
                </w:div>
                <w:div w:id="1955674218">
                  <w:marLeft w:val="0"/>
                  <w:marRight w:val="0"/>
                  <w:marTop w:val="0"/>
                  <w:marBottom w:val="0"/>
                  <w:divBdr>
                    <w:top w:val="none" w:sz="0" w:space="0" w:color="auto"/>
                    <w:left w:val="none" w:sz="0" w:space="0" w:color="auto"/>
                    <w:bottom w:val="none" w:sz="0" w:space="0" w:color="auto"/>
                    <w:right w:val="none" w:sz="0" w:space="0" w:color="auto"/>
                  </w:divBdr>
                </w:div>
                <w:div w:id="1696151272">
                  <w:marLeft w:val="0"/>
                  <w:marRight w:val="0"/>
                  <w:marTop w:val="0"/>
                  <w:marBottom w:val="0"/>
                  <w:divBdr>
                    <w:top w:val="none" w:sz="0" w:space="0" w:color="auto"/>
                    <w:left w:val="none" w:sz="0" w:space="0" w:color="auto"/>
                    <w:bottom w:val="none" w:sz="0" w:space="0" w:color="auto"/>
                    <w:right w:val="none" w:sz="0" w:space="0" w:color="auto"/>
                  </w:divBdr>
                </w:div>
                <w:div w:id="41491836">
                  <w:marLeft w:val="0"/>
                  <w:marRight w:val="0"/>
                  <w:marTop w:val="0"/>
                  <w:marBottom w:val="0"/>
                  <w:divBdr>
                    <w:top w:val="none" w:sz="0" w:space="0" w:color="auto"/>
                    <w:left w:val="none" w:sz="0" w:space="0" w:color="auto"/>
                    <w:bottom w:val="none" w:sz="0" w:space="0" w:color="auto"/>
                    <w:right w:val="none" w:sz="0" w:space="0" w:color="auto"/>
                  </w:divBdr>
                </w:div>
                <w:div w:id="778989585">
                  <w:marLeft w:val="0"/>
                  <w:marRight w:val="0"/>
                  <w:marTop w:val="0"/>
                  <w:marBottom w:val="0"/>
                  <w:divBdr>
                    <w:top w:val="none" w:sz="0" w:space="0" w:color="auto"/>
                    <w:left w:val="none" w:sz="0" w:space="0" w:color="auto"/>
                    <w:bottom w:val="none" w:sz="0" w:space="0" w:color="auto"/>
                    <w:right w:val="none" w:sz="0" w:space="0" w:color="auto"/>
                  </w:divBdr>
                </w:div>
                <w:div w:id="1990282756">
                  <w:marLeft w:val="0"/>
                  <w:marRight w:val="0"/>
                  <w:marTop w:val="0"/>
                  <w:marBottom w:val="0"/>
                  <w:divBdr>
                    <w:top w:val="none" w:sz="0" w:space="0" w:color="auto"/>
                    <w:left w:val="none" w:sz="0" w:space="0" w:color="auto"/>
                    <w:bottom w:val="none" w:sz="0" w:space="0" w:color="auto"/>
                    <w:right w:val="none" w:sz="0" w:space="0" w:color="auto"/>
                  </w:divBdr>
                </w:div>
                <w:div w:id="80033081">
                  <w:marLeft w:val="0"/>
                  <w:marRight w:val="0"/>
                  <w:marTop w:val="0"/>
                  <w:marBottom w:val="0"/>
                  <w:divBdr>
                    <w:top w:val="none" w:sz="0" w:space="0" w:color="auto"/>
                    <w:left w:val="none" w:sz="0" w:space="0" w:color="auto"/>
                    <w:bottom w:val="none" w:sz="0" w:space="0" w:color="auto"/>
                    <w:right w:val="none" w:sz="0" w:space="0" w:color="auto"/>
                  </w:divBdr>
                </w:div>
                <w:div w:id="1985887082">
                  <w:marLeft w:val="0"/>
                  <w:marRight w:val="0"/>
                  <w:marTop w:val="0"/>
                  <w:marBottom w:val="0"/>
                  <w:divBdr>
                    <w:top w:val="none" w:sz="0" w:space="0" w:color="auto"/>
                    <w:left w:val="none" w:sz="0" w:space="0" w:color="auto"/>
                    <w:bottom w:val="none" w:sz="0" w:space="0" w:color="auto"/>
                    <w:right w:val="none" w:sz="0" w:space="0" w:color="auto"/>
                  </w:divBdr>
                </w:div>
                <w:div w:id="1690180066">
                  <w:marLeft w:val="0"/>
                  <w:marRight w:val="0"/>
                  <w:marTop w:val="0"/>
                  <w:marBottom w:val="0"/>
                  <w:divBdr>
                    <w:top w:val="none" w:sz="0" w:space="0" w:color="auto"/>
                    <w:left w:val="none" w:sz="0" w:space="0" w:color="auto"/>
                    <w:bottom w:val="none" w:sz="0" w:space="0" w:color="auto"/>
                    <w:right w:val="none" w:sz="0" w:space="0" w:color="auto"/>
                  </w:divBdr>
                </w:div>
                <w:div w:id="294413864">
                  <w:marLeft w:val="0"/>
                  <w:marRight w:val="0"/>
                  <w:marTop w:val="0"/>
                  <w:marBottom w:val="0"/>
                  <w:divBdr>
                    <w:top w:val="none" w:sz="0" w:space="0" w:color="auto"/>
                    <w:left w:val="none" w:sz="0" w:space="0" w:color="auto"/>
                    <w:bottom w:val="none" w:sz="0" w:space="0" w:color="auto"/>
                    <w:right w:val="none" w:sz="0" w:space="0" w:color="auto"/>
                  </w:divBdr>
                </w:div>
                <w:div w:id="591471584">
                  <w:marLeft w:val="0"/>
                  <w:marRight w:val="0"/>
                  <w:marTop w:val="0"/>
                  <w:marBottom w:val="0"/>
                  <w:divBdr>
                    <w:top w:val="none" w:sz="0" w:space="0" w:color="auto"/>
                    <w:left w:val="none" w:sz="0" w:space="0" w:color="auto"/>
                    <w:bottom w:val="none" w:sz="0" w:space="0" w:color="auto"/>
                    <w:right w:val="none" w:sz="0" w:space="0" w:color="auto"/>
                  </w:divBdr>
                </w:div>
                <w:div w:id="1414740498">
                  <w:marLeft w:val="0"/>
                  <w:marRight w:val="0"/>
                  <w:marTop w:val="0"/>
                  <w:marBottom w:val="0"/>
                  <w:divBdr>
                    <w:top w:val="none" w:sz="0" w:space="0" w:color="auto"/>
                    <w:left w:val="none" w:sz="0" w:space="0" w:color="auto"/>
                    <w:bottom w:val="none" w:sz="0" w:space="0" w:color="auto"/>
                    <w:right w:val="none" w:sz="0" w:space="0" w:color="auto"/>
                  </w:divBdr>
                </w:div>
                <w:div w:id="1366980775">
                  <w:marLeft w:val="0"/>
                  <w:marRight w:val="0"/>
                  <w:marTop w:val="0"/>
                  <w:marBottom w:val="0"/>
                  <w:divBdr>
                    <w:top w:val="none" w:sz="0" w:space="0" w:color="auto"/>
                    <w:left w:val="none" w:sz="0" w:space="0" w:color="auto"/>
                    <w:bottom w:val="none" w:sz="0" w:space="0" w:color="auto"/>
                    <w:right w:val="none" w:sz="0" w:space="0" w:color="auto"/>
                  </w:divBdr>
                </w:div>
                <w:div w:id="1497070467">
                  <w:marLeft w:val="0"/>
                  <w:marRight w:val="0"/>
                  <w:marTop w:val="0"/>
                  <w:marBottom w:val="0"/>
                  <w:divBdr>
                    <w:top w:val="none" w:sz="0" w:space="0" w:color="auto"/>
                    <w:left w:val="none" w:sz="0" w:space="0" w:color="auto"/>
                    <w:bottom w:val="none" w:sz="0" w:space="0" w:color="auto"/>
                    <w:right w:val="none" w:sz="0" w:space="0" w:color="auto"/>
                  </w:divBdr>
                </w:div>
                <w:div w:id="2074965157">
                  <w:marLeft w:val="0"/>
                  <w:marRight w:val="0"/>
                  <w:marTop w:val="0"/>
                  <w:marBottom w:val="0"/>
                  <w:divBdr>
                    <w:top w:val="none" w:sz="0" w:space="0" w:color="auto"/>
                    <w:left w:val="none" w:sz="0" w:space="0" w:color="auto"/>
                    <w:bottom w:val="none" w:sz="0" w:space="0" w:color="auto"/>
                    <w:right w:val="none" w:sz="0" w:space="0" w:color="auto"/>
                  </w:divBdr>
                </w:div>
                <w:div w:id="203568029">
                  <w:marLeft w:val="0"/>
                  <w:marRight w:val="0"/>
                  <w:marTop w:val="0"/>
                  <w:marBottom w:val="0"/>
                  <w:divBdr>
                    <w:top w:val="none" w:sz="0" w:space="0" w:color="auto"/>
                    <w:left w:val="none" w:sz="0" w:space="0" w:color="auto"/>
                    <w:bottom w:val="none" w:sz="0" w:space="0" w:color="auto"/>
                    <w:right w:val="none" w:sz="0" w:space="0" w:color="auto"/>
                  </w:divBdr>
                </w:div>
                <w:div w:id="758134481">
                  <w:marLeft w:val="0"/>
                  <w:marRight w:val="0"/>
                  <w:marTop w:val="0"/>
                  <w:marBottom w:val="0"/>
                  <w:divBdr>
                    <w:top w:val="none" w:sz="0" w:space="0" w:color="auto"/>
                    <w:left w:val="none" w:sz="0" w:space="0" w:color="auto"/>
                    <w:bottom w:val="none" w:sz="0" w:space="0" w:color="auto"/>
                    <w:right w:val="none" w:sz="0" w:space="0" w:color="auto"/>
                  </w:divBdr>
                </w:div>
                <w:div w:id="289168272">
                  <w:marLeft w:val="0"/>
                  <w:marRight w:val="0"/>
                  <w:marTop w:val="0"/>
                  <w:marBottom w:val="0"/>
                  <w:divBdr>
                    <w:top w:val="none" w:sz="0" w:space="0" w:color="auto"/>
                    <w:left w:val="none" w:sz="0" w:space="0" w:color="auto"/>
                    <w:bottom w:val="none" w:sz="0" w:space="0" w:color="auto"/>
                    <w:right w:val="none" w:sz="0" w:space="0" w:color="auto"/>
                  </w:divBdr>
                </w:div>
                <w:div w:id="1024600800">
                  <w:marLeft w:val="0"/>
                  <w:marRight w:val="0"/>
                  <w:marTop w:val="0"/>
                  <w:marBottom w:val="0"/>
                  <w:divBdr>
                    <w:top w:val="none" w:sz="0" w:space="0" w:color="auto"/>
                    <w:left w:val="none" w:sz="0" w:space="0" w:color="auto"/>
                    <w:bottom w:val="none" w:sz="0" w:space="0" w:color="auto"/>
                    <w:right w:val="none" w:sz="0" w:space="0" w:color="auto"/>
                  </w:divBdr>
                </w:div>
                <w:div w:id="1653095149">
                  <w:marLeft w:val="0"/>
                  <w:marRight w:val="0"/>
                  <w:marTop w:val="0"/>
                  <w:marBottom w:val="0"/>
                  <w:divBdr>
                    <w:top w:val="none" w:sz="0" w:space="0" w:color="auto"/>
                    <w:left w:val="none" w:sz="0" w:space="0" w:color="auto"/>
                    <w:bottom w:val="none" w:sz="0" w:space="0" w:color="auto"/>
                    <w:right w:val="none" w:sz="0" w:space="0" w:color="auto"/>
                  </w:divBdr>
                </w:div>
                <w:div w:id="504632963">
                  <w:marLeft w:val="0"/>
                  <w:marRight w:val="0"/>
                  <w:marTop w:val="0"/>
                  <w:marBottom w:val="0"/>
                  <w:divBdr>
                    <w:top w:val="none" w:sz="0" w:space="0" w:color="auto"/>
                    <w:left w:val="none" w:sz="0" w:space="0" w:color="auto"/>
                    <w:bottom w:val="none" w:sz="0" w:space="0" w:color="auto"/>
                    <w:right w:val="none" w:sz="0" w:space="0" w:color="auto"/>
                  </w:divBdr>
                </w:div>
                <w:div w:id="693193536">
                  <w:marLeft w:val="0"/>
                  <w:marRight w:val="0"/>
                  <w:marTop w:val="0"/>
                  <w:marBottom w:val="0"/>
                  <w:divBdr>
                    <w:top w:val="none" w:sz="0" w:space="0" w:color="auto"/>
                    <w:left w:val="none" w:sz="0" w:space="0" w:color="auto"/>
                    <w:bottom w:val="none" w:sz="0" w:space="0" w:color="auto"/>
                    <w:right w:val="none" w:sz="0" w:space="0" w:color="auto"/>
                  </w:divBdr>
                </w:div>
                <w:div w:id="1892880891">
                  <w:marLeft w:val="0"/>
                  <w:marRight w:val="0"/>
                  <w:marTop w:val="0"/>
                  <w:marBottom w:val="0"/>
                  <w:divBdr>
                    <w:top w:val="none" w:sz="0" w:space="0" w:color="auto"/>
                    <w:left w:val="none" w:sz="0" w:space="0" w:color="auto"/>
                    <w:bottom w:val="none" w:sz="0" w:space="0" w:color="auto"/>
                    <w:right w:val="none" w:sz="0" w:space="0" w:color="auto"/>
                  </w:divBdr>
                </w:div>
                <w:div w:id="1374843408">
                  <w:marLeft w:val="0"/>
                  <w:marRight w:val="0"/>
                  <w:marTop w:val="0"/>
                  <w:marBottom w:val="0"/>
                  <w:divBdr>
                    <w:top w:val="none" w:sz="0" w:space="0" w:color="auto"/>
                    <w:left w:val="none" w:sz="0" w:space="0" w:color="auto"/>
                    <w:bottom w:val="none" w:sz="0" w:space="0" w:color="auto"/>
                    <w:right w:val="none" w:sz="0" w:space="0" w:color="auto"/>
                  </w:divBdr>
                </w:div>
                <w:div w:id="40325080">
                  <w:marLeft w:val="0"/>
                  <w:marRight w:val="0"/>
                  <w:marTop w:val="0"/>
                  <w:marBottom w:val="0"/>
                  <w:divBdr>
                    <w:top w:val="none" w:sz="0" w:space="0" w:color="auto"/>
                    <w:left w:val="none" w:sz="0" w:space="0" w:color="auto"/>
                    <w:bottom w:val="none" w:sz="0" w:space="0" w:color="auto"/>
                    <w:right w:val="none" w:sz="0" w:space="0" w:color="auto"/>
                  </w:divBdr>
                </w:div>
                <w:div w:id="588317255">
                  <w:marLeft w:val="0"/>
                  <w:marRight w:val="0"/>
                  <w:marTop w:val="0"/>
                  <w:marBottom w:val="0"/>
                  <w:divBdr>
                    <w:top w:val="none" w:sz="0" w:space="0" w:color="auto"/>
                    <w:left w:val="none" w:sz="0" w:space="0" w:color="auto"/>
                    <w:bottom w:val="none" w:sz="0" w:space="0" w:color="auto"/>
                    <w:right w:val="none" w:sz="0" w:space="0" w:color="auto"/>
                  </w:divBdr>
                </w:div>
                <w:div w:id="1779255068">
                  <w:marLeft w:val="0"/>
                  <w:marRight w:val="0"/>
                  <w:marTop w:val="0"/>
                  <w:marBottom w:val="0"/>
                  <w:divBdr>
                    <w:top w:val="none" w:sz="0" w:space="0" w:color="auto"/>
                    <w:left w:val="none" w:sz="0" w:space="0" w:color="auto"/>
                    <w:bottom w:val="none" w:sz="0" w:space="0" w:color="auto"/>
                    <w:right w:val="none" w:sz="0" w:space="0" w:color="auto"/>
                  </w:divBdr>
                </w:div>
                <w:div w:id="385491079">
                  <w:marLeft w:val="0"/>
                  <w:marRight w:val="0"/>
                  <w:marTop w:val="0"/>
                  <w:marBottom w:val="0"/>
                  <w:divBdr>
                    <w:top w:val="none" w:sz="0" w:space="0" w:color="auto"/>
                    <w:left w:val="none" w:sz="0" w:space="0" w:color="auto"/>
                    <w:bottom w:val="none" w:sz="0" w:space="0" w:color="auto"/>
                    <w:right w:val="none" w:sz="0" w:space="0" w:color="auto"/>
                  </w:divBdr>
                </w:div>
                <w:div w:id="1550724635">
                  <w:marLeft w:val="0"/>
                  <w:marRight w:val="0"/>
                  <w:marTop w:val="0"/>
                  <w:marBottom w:val="0"/>
                  <w:divBdr>
                    <w:top w:val="none" w:sz="0" w:space="0" w:color="auto"/>
                    <w:left w:val="none" w:sz="0" w:space="0" w:color="auto"/>
                    <w:bottom w:val="none" w:sz="0" w:space="0" w:color="auto"/>
                    <w:right w:val="none" w:sz="0" w:space="0" w:color="auto"/>
                  </w:divBdr>
                </w:div>
                <w:div w:id="1614703896">
                  <w:marLeft w:val="0"/>
                  <w:marRight w:val="0"/>
                  <w:marTop w:val="0"/>
                  <w:marBottom w:val="0"/>
                  <w:divBdr>
                    <w:top w:val="none" w:sz="0" w:space="0" w:color="auto"/>
                    <w:left w:val="none" w:sz="0" w:space="0" w:color="auto"/>
                    <w:bottom w:val="none" w:sz="0" w:space="0" w:color="auto"/>
                    <w:right w:val="none" w:sz="0" w:space="0" w:color="auto"/>
                  </w:divBdr>
                </w:div>
                <w:div w:id="1608347768">
                  <w:marLeft w:val="0"/>
                  <w:marRight w:val="0"/>
                  <w:marTop w:val="0"/>
                  <w:marBottom w:val="0"/>
                  <w:divBdr>
                    <w:top w:val="none" w:sz="0" w:space="0" w:color="auto"/>
                    <w:left w:val="none" w:sz="0" w:space="0" w:color="auto"/>
                    <w:bottom w:val="none" w:sz="0" w:space="0" w:color="auto"/>
                    <w:right w:val="none" w:sz="0" w:space="0" w:color="auto"/>
                  </w:divBdr>
                </w:div>
                <w:div w:id="1653559790">
                  <w:marLeft w:val="0"/>
                  <w:marRight w:val="0"/>
                  <w:marTop w:val="0"/>
                  <w:marBottom w:val="0"/>
                  <w:divBdr>
                    <w:top w:val="none" w:sz="0" w:space="0" w:color="auto"/>
                    <w:left w:val="none" w:sz="0" w:space="0" w:color="auto"/>
                    <w:bottom w:val="none" w:sz="0" w:space="0" w:color="auto"/>
                    <w:right w:val="none" w:sz="0" w:space="0" w:color="auto"/>
                  </w:divBdr>
                </w:div>
                <w:div w:id="953288450">
                  <w:marLeft w:val="0"/>
                  <w:marRight w:val="0"/>
                  <w:marTop w:val="0"/>
                  <w:marBottom w:val="0"/>
                  <w:divBdr>
                    <w:top w:val="none" w:sz="0" w:space="0" w:color="auto"/>
                    <w:left w:val="none" w:sz="0" w:space="0" w:color="auto"/>
                    <w:bottom w:val="none" w:sz="0" w:space="0" w:color="auto"/>
                    <w:right w:val="none" w:sz="0" w:space="0" w:color="auto"/>
                  </w:divBdr>
                </w:div>
                <w:div w:id="1932395750">
                  <w:marLeft w:val="0"/>
                  <w:marRight w:val="0"/>
                  <w:marTop w:val="0"/>
                  <w:marBottom w:val="0"/>
                  <w:divBdr>
                    <w:top w:val="none" w:sz="0" w:space="0" w:color="auto"/>
                    <w:left w:val="none" w:sz="0" w:space="0" w:color="auto"/>
                    <w:bottom w:val="none" w:sz="0" w:space="0" w:color="auto"/>
                    <w:right w:val="none" w:sz="0" w:space="0" w:color="auto"/>
                  </w:divBdr>
                </w:div>
                <w:div w:id="55976659">
                  <w:marLeft w:val="0"/>
                  <w:marRight w:val="0"/>
                  <w:marTop w:val="0"/>
                  <w:marBottom w:val="0"/>
                  <w:divBdr>
                    <w:top w:val="none" w:sz="0" w:space="0" w:color="auto"/>
                    <w:left w:val="none" w:sz="0" w:space="0" w:color="auto"/>
                    <w:bottom w:val="none" w:sz="0" w:space="0" w:color="auto"/>
                    <w:right w:val="none" w:sz="0" w:space="0" w:color="auto"/>
                  </w:divBdr>
                </w:div>
                <w:div w:id="434906418">
                  <w:marLeft w:val="0"/>
                  <w:marRight w:val="0"/>
                  <w:marTop w:val="0"/>
                  <w:marBottom w:val="0"/>
                  <w:divBdr>
                    <w:top w:val="none" w:sz="0" w:space="0" w:color="auto"/>
                    <w:left w:val="none" w:sz="0" w:space="0" w:color="auto"/>
                    <w:bottom w:val="none" w:sz="0" w:space="0" w:color="auto"/>
                    <w:right w:val="none" w:sz="0" w:space="0" w:color="auto"/>
                  </w:divBdr>
                </w:div>
                <w:div w:id="187526573">
                  <w:marLeft w:val="0"/>
                  <w:marRight w:val="0"/>
                  <w:marTop w:val="0"/>
                  <w:marBottom w:val="0"/>
                  <w:divBdr>
                    <w:top w:val="none" w:sz="0" w:space="0" w:color="auto"/>
                    <w:left w:val="none" w:sz="0" w:space="0" w:color="auto"/>
                    <w:bottom w:val="none" w:sz="0" w:space="0" w:color="auto"/>
                    <w:right w:val="none" w:sz="0" w:space="0" w:color="auto"/>
                  </w:divBdr>
                </w:div>
                <w:div w:id="591010699">
                  <w:marLeft w:val="0"/>
                  <w:marRight w:val="0"/>
                  <w:marTop w:val="0"/>
                  <w:marBottom w:val="0"/>
                  <w:divBdr>
                    <w:top w:val="none" w:sz="0" w:space="0" w:color="auto"/>
                    <w:left w:val="none" w:sz="0" w:space="0" w:color="auto"/>
                    <w:bottom w:val="none" w:sz="0" w:space="0" w:color="auto"/>
                    <w:right w:val="none" w:sz="0" w:space="0" w:color="auto"/>
                  </w:divBdr>
                </w:div>
                <w:div w:id="773401146">
                  <w:marLeft w:val="0"/>
                  <w:marRight w:val="0"/>
                  <w:marTop w:val="0"/>
                  <w:marBottom w:val="0"/>
                  <w:divBdr>
                    <w:top w:val="none" w:sz="0" w:space="0" w:color="auto"/>
                    <w:left w:val="none" w:sz="0" w:space="0" w:color="auto"/>
                    <w:bottom w:val="none" w:sz="0" w:space="0" w:color="auto"/>
                    <w:right w:val="none" w:sz="0" w:space="0" w:color="auto"/>
                  </w:divBdr>
                </w:div>
                <w:div w:id="2049798861">
                  <w:marLeft w:val="0"/>
                  <w:marRight w:val="0"/>
                  <w:marTop w:val="0"/>
                  <w:marBottom w:val="0"/>
                  <w:divBdr>
                    <w:top w:val="none" w:sz="0" w:space="0" w:color="auto"/>
                    <w:left w:val="none" w:sz="0" w:space="0" w:color="auto"/>
                    <w:bottom w:val="none" w:sz="0" w:space="0" w:color="auto"/>
                    <w:right w:val="none" w:sz="0" w:space="0" w:color="auto"/>
                  </w:divBdr>
                </w:div>
                <w:div w:id="1004820996">
                  <w:marLeft w:val="0"/>
                  <w:marRight w:val="0"/>
                  <w:marTop w:val="0"/>
                  <w:marBottom w:val="0"/>
                  <w:divBdr>
                    <w:top w:val="none" w:sz="0" w:space="0" w:color="auto"/>
                    <w:left w:val="none" w:sz="0" w:space="0" w:color="auto"/>
                    <w:bottom w:val="none" w:sz="0" w:space="0" w:color="auto"/>
                    <w:right w:val="none" w:sz="0" w:space="0" w:color="auto"/>
                  </w:divBdr>
                </w:div>
                <w:div w:id="2143377353">
                  <w:marLeft w:val="0"/>
                  <w:marRight w:val="0"/>
                  <w:marTop w:val="0"/>
                  <w:marBottom w:val="0"/>
                  <w:divBdr>
                    <w:top w:val="none" w:sz="0" w:space="0" w:color="auto"/>
                    <w:left w:val="none" w:sz="0" w:space="0" w:color="auto"/>
                    <w:bottom w:val="none" w:sz="0" w:space="0" w:color="auto"/>
                    <w:right w:val="none" w:sz="0" w:space="0" w:color="auto"/>
                  </w:divBdr>
                </w:div>
                <w:div w:id="1492598431">
                  <w:marLeft w:val="0"/>
                  <w:marRight w:val="0"/>
                  <w:marTop w:val="0"/>
                  <w:marBottom w:val="0"/>
                  <w:divBdr>
                    <w:top w:val="none" w:sz="0" w:space="0" w:color="auto"/>
                    <w:left w:val="none" w:sz="0" w:space="0" w:color="auto"/>
                    <w:bottom w:val="none" w:sz="0" w:space="0" w:color="auto"/>
                    <w:right w:val="none" w:sz="0" w:space="0" w:color="auto"/>
                  </w:divBdr>
                </w:div>
                <w:div w:id="1961691250">
                  <w:marLeft w:val="0"/>
                  <w:marRight w:val="0"/>
                  <w:marTop w:val="0"/>
                  <w:marBottom w:val="0"/>
                  <w:divBdr>
                    <w:top w:val="none" w:sz="0" w:space="0" w:color="auto"/>
                    <w:left w:val="none" w:sz="0" w:space="0" w:color="auto"/>
                    <w:bottom w:val="none" w:sz="0" w:space="0" w:color="auto"/>
                    <w:right w:val="none" w:sz="0" w:space="0" w:color="auto"/>
                  </w:divBdr>
                </w:div>
                <w:div w:id="2037460520">
                  <w:marLeft w:val="0"/>
                  <w:marRight w:val="0"/>
                  <w:marTop w:val="0"/>
                  <w:marBottom w:val="0"/>
                  <w:divBdr>
                    <w:top w:val="none" w:sz="0" w:space="0" w:color="auto"/>
                    <w:left w:val="none" w:sz="0" w:space="0" w:color="auto"/>
                    <w:bottom w:val="none" w:sz="0" w:space="0" w:color="auto"/>
                    <w:right w:val="none" w:sz="0" w:space="0" w:color="auto"/>
                  </w:divBdr>
                </w:div>
                <w:div w:id="1239049327">
                  <w:marLeft w:val="0"/>
                  <w:marRight w:val="0"/>
                  <w:marTop w:val="0"/>
                  <w:marBottom w:val="0"/>
                  <w:divBdr>
                    <w:top w:val="none" w:sz="0" w:space="0" w:color="auto"/>
                    <w:left w:val="none" w:sz="0" w:space="0" w:color="auto"/>
                    <w:bottom w:val="none" w:sz="0" w:space="0" w:color="auto"/>
                    <w:right w:val="none" w:sz="0" w:space="0" w:color="auto"/>
                  </w:divBdr>
                </w:div>
                <w:div w:id="622736989">
                  <w:marLeft w:val="0"/>
                  <w:marRight w:val="0"/>
                  <w:marTop w:val="0"/>
                  <w:marBottom w:val="0"/>
                  <w:divBdr>
                    <w:top w:val="none" w:sz="0" w:space="0" w:color="auto"/>
                    <w:left w:val="none" w:sz="0" w:space="0" w:color="auto"/>
                    <w:bottom w:val="none" w:sz="0" w:space="0" w:color="auto"/>
                    <w:right w:val="none" w:sz="0" w:space="0" w:color="auto"/>
                  </w:divBdr>
                </w:div>
                <w:div w:id="832645711">
                  <w:marLeft w:val="0"/>
                  <w:marRight w:val="0"/>
                  <w:marTop w:val="0"/>
                  <w:marBottom w:val="0"/>
                  <w:divBdr>
                    <w:top w:val="none" w:sz="0" w:space="0" w:color="auto"/>
                    <w:left w:val="none" w:sz="0" w:space="0" w:color="auto"/>
                    <w:bottom w:val="none" w:sz="0" w:space="0" w:color="auto"/>
                    <w:right w:val="none" w:sz="0" w:space="0" w:color="auto"/>
                  </w:divBdr>
                </w:div>
                <w:div w:id="468013453">
                  <w:marLeft w:val="0"/>
                  <w:marRight w:val="0"/>
                  <w:marTop w:val="0"/>
                  <w:marBottom w:val="0"/>
                  <w:divBdr>
                    <w:top w:val="none" w:sz="0" w:space="0" w:color="auto"/>
                    <w:left w:val="none" w:sz="0" w:space="0" w:color="auto"/>
                    <w:bottom w:val="none" w:sz="0" w:space="0" w:color="auto"/>
                    <w:right w:val="none" w:sz="0" w:space="0" w:color="auto"/>
                  </w:divBdr>
                </w:div>
                <w:div w:id="1022249193">
                  <w:marLeft w:val="0"/>
                  <w:marRight w:val="0"/>
                  <w:marTop w:val="0"/>
                  <w:marBottom w:val="0"/>
                  <w:divBdr>
                    <w:top w:val="none" w:sz="0" w:space="0" w:color="auto"/>
                    <w:left w:val="none" w:sz="0" w:space="0" w:color="auto"/>
                    <w:bottom w:val="none" w:sz="0" w:space="0" w:color="auto"/>
                    <w:right w:val="none" w:sz="0" w:space="0" w:color="auto"/>
                  </w:divBdr>
                </w:div>
                <w:div w:id="709964614">
                  <w:marLeft w:val="0"/>
                  <w:marRight w:val="0"/>
                  <w:marTop w:val="0"/>
                  <w:marBottom w:val="0"/>
                  <w:divBdr>
                    <w:top w:val="none" w:sz="0" w:space="0" w:color="auto"/>
                    <w:left w:val="none" w:sz="0" w:space="0" w:color="auto"/>
                    <w:bottom w:val="none" w:sz="0" w:space="0" w:color="auto"/>
                    <w:right w:val="none" w:sz="0" w:space="0" w:color="auto"/>
                  </w:divBdr>
                </w:div>
                <w:div w:id="568928874">
                  <w:marLeft w:val="0"/>
                  <w:marRight w:val="0"/>
                  <w:marTop w:val="0"/>
                  <w:marBottom w:val="0"/>
                  <w:divBdr>
                    <w:top w:val="none" w:sz="0" w:space="0" w:color="auto"/>
                    <w:left w:val="none" w:sz="0" w:space="0" w:color="auto"/>
                    <w:bottom w:val="none" w:sz="0" w:space="0" w:color="auto"/>
                    <w:right w:val="none" w:sz="0" w:space="0" w:color="auto"/>
                  </w:divBdr>
                </w:div>
                <w:div w:id="909777301">
                  <w:marLeft w:val="0"/>
                  <w:marRight w:val="0"/>
                  <w:marTop w:val="0"/>
                  <w:marBottom w:val="0"/>
                  <w:divBdr>
                    <w:top w:val="none" w:sz="0" w:space="0" w:color="auto"/>
                    <w:left w:val="none" w:sz="0" w:space="0" w:color="auto"/>
                    <w:bottom w:val="none" w:sz="0" w:space="0" w:color="auto"/>
                    <w:right w:val="none" w:sz="0" w:space="0" w:color="auto"/>
                  </w:divBdr>
                </w:div>
                <w:div w:id="154031325">
                  <w:marLeft w:val="0"/>
                  <w:marRight w:val="0"/>
                  <w:marTop w:val="0"/>
                  <w:marBottom w:val="0"/>
                  <w:divBdr>
                    <w:top w:val="none" w:sz="0" w:space="0" w:color="auto"/>
                    <w:left w:val="none" w:sz="0" w:space="0" w:color="auto"/>
                    <w:bottom w:val="none" w:sz="0" w:space="0" w:color="auto"/>
                    <w:right w:val="none" w:sz="0" w:space="0" w:color="auto"/>
                  </w:divBdr>
                </w:div>
                <w:div w:id="1424381168">
                  <w:marLeft w:val="0"/>
                  <w:marRight w:val="0"/>
                  <w:marTop w:val="0"/>
                  <w:marBottom w:val="0"/>
                  <w:divBdr>
                    <w:top w:val="none" w:sz="0" w:space="0" w:color="auto"/>
                    <w:left w:val="none" w:sz="0" w:space="0" w:color="auto"/>
                    <w:bottom w:val="none" w:sz="0" w:space="0" w:color="auto"/>
                    <w:right w:val="none" w:sz="0" w:space="0" w:color="auto"/>
                  </w:divBdr>
                </w:div>
                <w:div w:id="601377321">
                  <w:marLeft w:val="0"/>
                  <w:marRight w:val="0"/>
                  <w:marTop w:val="0"/>
                  <w:marBottom w:val="0"/>
                  <w:divBdr>
                    <w:top w:val="none" w:sz="0" w:space="0" w:color="auto"/>
                    <w:left w:val="none" w:sz="0" w:space="0" w:color="auto"/>
                    <w:bottom w:val="none" w:sz="0" w:space="0" w:color="auto"/>
                    <w:right w:val="none" w:sz="0" w:space="0" w:color="auto"/>
                  </w:divBdr>
                </w:div>
                <w:div w:id="773863859">
                  <w:marLeft w:val="0"/>
                  <w:marRight w:val="0"/>
                  <w:marTop w:val="0"/>
                  <w:marBottom w:val="0"/>
                  <w:divBdr>
                    <w:top w:val="none" w:sz="0" w:space="0" w:color="auto"/>
                    <w:left w:val="none" w:sz="0" w:space="0" w:color="auto"/>
                    <w:bottom w:val="none" w:sz="0" w:space="0" w:color="auto"/>
                    <w:right w:val="none" w:sz="0" w:space="0" w:color="auto"/>
                  </w:divBdr>
                </w:div>
                <w:div w:id="526524717">
                  <w:marLeft w:val="0"/>
                  <w:marRight w:val="0"/>
                  <w:marTop w:val="0"/>
                  <w:marBottom w:val="0"/>
                  <w:divBdr>
                    <w:top w:val="none" w:sz="0" w:space="0" w:color="auto"/>
                    <w:left w:val="none" w:sz="0" w:space="0" w:color="auto"/>
                    <w:bottom w:val="none" w:sz="0" w:space="0" w:color="auto"/>
                    <w:right w:val="none" w:sz="0" w:space="0" w:color="auto"/>
                  </w:divBdr>
                </w:div>
                <w:div w:id="1144473541">
                  <w:marLeft w:val="0"/>
                  <w:marRight w:val="0"/>
                  <w:marTop w:val="0"/>
                  <w:marBottom w:val="0"/>
                  <w:divBdr>
                    <w:top w:val="none" w:sz="0" w:space="0" w:color="auto"/>
                    <w:left w:val="none" w:sz="0" w:space="0" w:color="auto"/>
                    <w:bottom w:val="none" w:sz="0" w:space="0" w:color="auto"/>
                    <w:right w:val="none" w:sz="0" w:space="0" w:color="auto"/>
                  </w:divBdr>
                </w:div>
                <w:div w:id="1952399539">
                  <w:marLeft w:val="0"/>
                  <w:marRight w:val="0"/>
                  <w:marTop w:val="0"/>
                  <w:marBottom w:val="0"/>
                  <w:divBdr>
                    <w:top w:val="none" w:sz="0" w:space="0" w:color="auto"/>
                    <w:left w:val="none" w:sz="0" w:space="0" w:color="auto"/>
                    <w:bottom w:val="none" w:sz="0" w:space="0" w:color="auto"/>
                    <w:right w:val="none" w:sz="0" w:space="0" w:color="auto"/>
                  </w:divBdr>
                </w:div>
                <w:div w:id="803162534">
                  <w:marLeft w:val="0"/>
                  <w:marRight w:val="0"/>
                  <w:marTop w:val="0"/>
                  <w:marBottom w:val="0"/>
                  <w:divBdr>
                    <w:top w:val="none" w:sz="0" w:space="0" w:color="auto"/>
                    <w:left w:val="none" w:sz="0" w:space="0" w:color="auto"/>
                    <w:bottom w:val="none" w:sz="0" w:space="0" w:color="auto"/>
                    <w:right w:val="none" w:sz="0" w:space="0" w:color="auto"/>
                  </w:divBdr>
                </w:div>
                <w:div w:id="131489039">
                  <w:marLeft w:val="0"/>
                  <w:marRight w:val="0"/>
                  <w:marTop w:val="0"/>
                  <w:marBottom w:val="0"/>
                  <w:divBdr>
                    <w:top w:val="none" w:sz="0" w:space="0" w:color="auto"/>
                    <w:left w:val="none" w:sz="0" w:space="0" w:color="auto"/>
                    <w:bottom w:val="none" w:sz="0" w:space="0" w:color="auto"/>
                    <w:right w:val="none" w:sz="0" w:space="0" w:color="auto"/>
                  </w:divBdr>
                </w:div>
                <w:div w:id="856314700">
                  <w:marLeft w:val="0"/>
                  <w:marRight w:val="0"/>
                  <w:marTop w:val="0"/>
                  <w:marBottom w:val="0"/>
                  <w:divBdr>
                    <w:top w:val="none" w:sz="0" w:space="0" w:color="auto"/>
                    <w:left w:val="none" w:sz="0" w:space="0" w:color="auto"/>
                    <w:bottom w:val="none" w:sz="0" w:space="0" w:color="auto"/>
                    <w:right w:val="none" w:sz="0" w:space="0" w:color="auto"/>
                  </w:divBdr>
                </w:div>
                <w:div w:id="549002804">
                  <w:marLeft w:val="0"/>
                  <w:marRight w:val="0"/>
                  <w:marTop w:val="0"/>
                  <w:marBottom w:val="0"/>
                  <w:divBdr>
                    <w:top w:val="none" w:sz="0" w:space="0" w:color="auto"/>
                    <w:left w:val="none" w:sz="0" w:space="0" w:color="auto"/>
                    <w:bottom w:val="none" w:sz="0" w:space="0" w:color="auto"/>
                    <w:right w:val="none" w:sz="0" w:space="0" w:color="auto"/>
                  </w:divBdr>
                </w:div>
                <w:div w:id="1038361575">
                  <w:marLeft w:val="0"/>
                  <w:marRight w:val="0"/>
                  <w:marTop w:val="0"/>
                  <w:marBottom w:val="0"/>
                  <w:divBdr>
                    <w:top w:val="none" w:sz="0" w:space="0" w:color="auto"/>
                    <w:left w:val="none" w:sz="0" w:space="0" w:color="auto"/>
                    <w:bottom w:val="none" w:sz="0" w:space="0" w:color="auto"/>
                    <w:right w:val="none" w:sz="0" w:space="0" w:color="auto"/>
                  </w:divBdr>
                </w:div>
                <w:div w:id="1641958191">
                  <w:marLeft w:val="0"/>
                  <w:marRight w:val="0"/>
                  <w:marTop w:val="0"/>
                  <w:marBottom w:val="0"/>
                  <w:divBdr>
                    <w:top w:val="none" w:sz="0" w:space="0" w:color="auto"/>
                    <w:left w:val="none" w:sz="0" w:space="0" w:color="auto"/>
                    <w:bottom w:val="none" w:sz="0" w:space="0" w:color="auto"/>
                    <w:right w:val="none" w:sz="0" w:space="0" w:color="auto"/>
                  </w:divBdr>
                </w:div>
                <w:div w:id="1770274681">
                  <w:marLeft w:val="0"/>
                  <w:marRight w:val="0"/>
                  <w:marTop w:val="0"/>
                  <w:marBottom w:val="0"/>
                  <w:divBdr>
                    <w:top w:val="none" w:sz="0" w:space="0" w:color="auto"/>
                    <w:left w:val="none" w:sz="0" w:space="0" w:color="auto"/>
                    <w:bottom w:val="none" w:sz="0" w:space="0" w:color="auto"/>
                    <w:right w:val="none" w:sz="0" w:space="0" w:color="auto"/>
                  </w:divBdr>
                </w:div>
                <w:div w:id="278681375">
                  <w:marLeft w:val="0"/>
                  <w:marRight w:val="0"/>
                  <w:marTop w:val="0"/>
                  <w:marBottom w:val="0"/>
                  <w:divBdr>
                    <w:top w:val="none" w:sz="0" w:space="0" w:color="auto"/>
                    <w:left w:val="none" w:sz="0" w:space="0" w:color="auto"/>
                    <w:bottom w:val="none" w:sz="0" w:space="0" w:color="auto"/>
                    <w:right w:val="none" w:sz="0" w:space="0" w:color="auto"/>
                  </w:divBdr>
                </w:div>
                <w:div w:id="1675767645">
                  <w:marLeft w:val="0"/>
                  <w:marRight w:val="0"/>
                  <w:marTop w:val="0"/>
                  <w:marBottom w:val="0"/>
                  <w:divBdr>
                    <w:top w:val="none" w:sz="0" w:space="0" w:color="auto"/>
                    <w:left w:val="none" w:sz="0" w:space="0" w:color="auto"/>
                    <w:bottom w:val="none" w:sz="0" w:space="0" w:color="auto"/>
                    <w:right w:val="none" w:sz="0" w:space="0" w:color="auto"/>
                  </w:divBdr>
                </w:div>
                <w:div w:id="458912256">
                  <w:marLeft w:val="0"/>
                  <w:marRight w:val="0"/>
                  <w:marTop w:val="0"/>
                  <w:marBottom w:val="0"/>
                  <w:divBdr>
                    <w:top w:val="none" w:sz="0" w:space="0" w:color="auto"/>
                    <w:left w:val="none" w:sz="0" w:space="0" w:color="auto"/>
                    <w:bottom w:val="none" w:sz="0" w:space="0" w:color="auto"/>
                    <w:right w:val="none" w:sz="0" w:space="0" w:color="auto"/>
                  </w:divBdr>
                </w:div>
                <w:div w:id="464155214">
                  <w:marLeft w:val="0"/>
                  <w:marRight w:val="0"/>
                  <w:marTop w:val="0"/>
                  <w:marBottom w:val="0"/>
                  <w:divBdr>
                    <w:top w:val="none" w:sz="0" w:space="0" w:color="auto"/>
                    <w:left w:val="none" w:sz="0" w:space="0" w:color="auto"/>
                    <w:bottom w:val="none" w:sz="0" w:space="0" w:color="auto"/>
                    <w:right w:val="none" w:sz="0" w:space="0" w:color="auto"/>
                  </w:divBdr>
                </w:div>
                <w:div w:id="1329406811">
                  <w:marLeft w:val="0"/>
                  <w:marRight w:val="0"/>
                  <w:marTop w:val="0"/>
                  <w:marBottom w:val="0"/>
                  <w:divBdr>
                    <w:top w:val="none" w:sz="0" w:space="0" w:color="auto"/>
                    <w:left w:val="none" w:sz="0" w:space="0" w:color="auto"/>
                    <w:bottom w:val="none" w:sz="0" w:space="0" w:color="auto"/>
                    <w:right w:val="none" w:sz="0" w:space="0" w:color="auto"/>
                  </w:divBdr>
                </w:div>
                <w:div w:id="1572426662">
                  <w:marLeft w:val="0"/>
                  <w:marRight w:val="0"/>
                  <w:marTop w:val="0"/>
                  <w:marBottom w:val="0"/>
                  <w:divBdr>
                    <w:top w:val="none" w:sz="0" w:space="0" w:color="auto"/>
                    <w:left w:val="none" w:sz="0" w:space="0" w:color="auto"/>
                    <w:bottom w:val="none" w:sz="0" w:space="0" w:color="auto"/>
                    <w:right w:val="none" w:sz="0" w:space="0" w:color="auto"/>
                  </w:divBdr>
                </w:div>
                <w:div w:id="463618175">
                  <w:marLeft w:val="0"/>
                  <w:marRight w:val="0"/>
                  <w:marTop w:val="0"/>
                  <w:marBottom w:val="0"/>
                  <w:divBdr>
                    <w:top w:val="none" w:sz="0" w:space="0" w:color="auto"/>
                    <w:left w:val="none" w:sz="0" w:space="0" w:color="auto"/>
                    <w:bottom w:val="none" w:sz="0" w:space="0" w:color="auto"/>
                    <w:right w:val="none" w:sz="0" w:space="0" w:color="auto"/>
                  </w:divBdr>
                </w:div>
                <w:div w:id="1808351603">
                  <w:marLeft w:val="0"/>
                  <w:marRight w:val="0"/>
                  <w:marTop w:val="0"/>
                  <w:marBottom w:val="0"/>
                  <w:divBdr>
                    <w:top w:val="none" w:sz="0" w:space="0" w:color="auto"/>
                    <w:left w:val="none" w:sz="0" w:space="0" w:color="auto"/>
                    <w:bottom w:val="none" w:sz="0" w:space="0" w:color="auto"/>
                    <w:right w:val="none" w:sz="0" w:space="0" w:color="auto"/>
                  </w:divBdr>
                </w:div>
                <w:div w:id="121046448">
                  <w:marLeft w:val="0"/>
                  <w:marRight w:val="0"/>
                  <w:marTop w:val="0"/>
                  <w:marBottom w:val="0"/>
                  <w:divBdr>
                    <w:top w:val="none" w:sz="0" w:space="0" w:color="auto"/>
                    <w:left w:val="none" w:sz="0" w:space="0" w:color="auto"/>
                    <w:bottom w:val="none" w:sz="0" w:space="0" w:color="auto"/>
                    <w:right w:val="none" w:sz="0" w:space="0" w:color="auto"/>
                  </w:divBdr>
                </w:div>
                <w:div w:id="781876564">
                  <w:marLeft w:val="0"/>
                  <w:marRight w:val="0"/>
                  <w:marTop w:val="0"/>
                  <w:marBottom w:val="0"/>
                  <w:divBdr>
                    <w:top w:val="none" w:sz="0" w:space="0" w:color="auto"/>
                    <w:left w:val="none" w:sz="0" w:space="0" w:color="auto"/>
                    <w:bottom w:val="none" w:sz="0" w:space="0" w:color="auto"/>
                    <w:right w:val="none" w:sz="0" w:space="0" w:color="auto"/>
                  </w:divBdr>
                </w:div>
                <w:div w:id="562104269">
                  <w:marLeft w:val="0"/>
                  <w:marRight w:val="0"/>
                  <w:marTop w:val="0"/>
                  <w:marBottom w:val="0"/>
                  <w:divBdr>
                    <w:top w:val="none" w:sz="0" w:space="0" w:color="auto"/>
                    <w:left w:val="none" w:sz="0" w:space="0" w:color="auto"/>
                    <w:bottom w:val="none" w:sz="0" w:space="0" w:color="auto"/>
                    <w:right w:val="none" w:sz="0" w:space="0" w:color="auto"/>
                  </w:divBdr>
                </w:div>
                <w:div w:id="1447966638">
                  <w:marLeft w:val="0"/>
                  <w:marRight w:val="0"/>
                  <w:marTop w:val="0"/>
                  <w:marBottom w:val="0"/>
                  <w:divBdr>
                    <w:top w:val="none" w:sz="0" w:space="0" w:color="auto"/>
                    <w:left w:val="none" w:sz="0" w:space="0" w:color="auto"/>
                    <w:bottom w:val="none" w:sz="0" w:space="0" w:color="auto"/>
                    <w:right w:val="none" w:sz="0" w:space="0" w:color="auto"/>
                  </w:divBdr>
                </w:div>
                <w:div w:id="627398074">
                  <w:marLeft w:val="0"/>
                  <w:marRight w:val="0"/>
                  <w:marTop w:val="0"/>
                  <w:marBottom w:val="0"/>
                  <w:divBdr>
                    <w:top w:val="none" w:sz="0" w:space="0" w:color="auto"/>
                    <w:left w:val="none" w:sz="0" w:space="0" w:color="auto"/>
                    <w:bottom w:val="none" w:sz="0" w:space="0" w:color="auto"/>
                    <w:right w:val="none" w:sz="0" w:space="0" w:color="auto"/>
                  </w:divBdr>
                </w:div>
                <w:div w:id="1678194458">
                  <w:marLeft w:val="0"/>
                  <w:marRight w:val="0"/>
                  <w:marTop w:val="0"/>
                  <w:marBottom w:val="0"/>
                  <w:divBdr>
                    <w:top w:val="none" w:sz="0" w:space="0" w:color="auto"/>
                    <w:left w:val="none" w:sz="0" w:space="0" w:color="auto"/>
                    <w:bottom w:val="none" w:sz="0" w:space="0" w:color="auto"/>
                    <w:right w:val="none" w:sz="0" w:space="0" w:color="auto"/>
                  </w:divBdr>
                </w:div>
                <w:div w:id="2051684324">
                  <w:marLeft w:val="0"/>
                  <w:marRight w:val="0"/>
                  <w:marTop w:val="0"/>
                  <w:marBottom w:val="0"/>
                  <w:divBdr>
                    <w:top w:val="none" w:sz="0" w:space="0" w:color="auto"/>
                    <w:left w:val="none" w:sz="0" w:space="0" w:color="auto"/>
                    <w:bottom w:val="none" w:sz="0" w:space="0" w:color="auto"/>
                    <w:right w:val="none" w:sz="0" w:space="0" w:color="auto"/>
                  </w:divBdr>
                </w:div>
                <w:div w:id="916552332">
                  <w:marLeft w:val="0"/>
                  <w:marRight w:val="0"/>
                  <w:marTop w:val="0"/>
                  <w:marBottom w:val="0"/>
                  <w:divBdr>
                    <w:top w:val="none" w:sz="0" w:space="0" w:color="auto"/>
                    <w:left w:val="none" w:sz="0" w:space="0" w:color="auto"/>
                    <w:bottom w:val="none" w:sz="0" w:space="0" w:color="auto"/>
                    <w:right w:val="none" w:sz="0" w:space="0" w:color="auto"/>
                  </w:divBdr>
                </w:div>
                <w:div w:id="168257534">
                  <w:marLeft w:val="0"/>
                  <w:marRight w:val="0"/>
                  <w:marTop w:val="0"/>
                  <w:marBottom w:val="0"/>
                  <w:divBdr>
                    <w:top w:val="none" w:sz="0" w:space="0" w:color="auto"/>
                    <w:left w:val="none" w:sz="0" w:space="0" w:color="auto"/>
                    <w:bottom w:val="none" w:sz="0" w:space="0" w:color="auto"/>
                    <w:right w:val="none" w:sz="0" w:space="0" w:color="auto"/>
                  </w:divBdr>
                </w:div>
                <w:div w:id="311721079">
                  <w:marLeft w:val="0"/>
                  <w:marRight w:val="0"/>
                  <w:marTop w:val="0"/>
                  <w:marBottom w:val="0"/>
                  <w:divBdr>
                    <w:top w:val="none" w:sz="0" w:space="0" w:color="auto"/>
                    <w:left w:val="none" w:sz="0" w:space="0" w:color="auto"/>
                    <w:bottom w:val="none" w:sz="0" w:space="0" w:color="auto"/>
                    <w:right w:val="none" w:sz="0" w:space="0" w:color="auto"/>
                  </w:divBdr>
                </w:div>
                <w:div w:id="319581234">
                  <w:marLeft w:val="0"/>
                  <w:marRight w:val="0"/>
                  <w:marTop w:val="0"/>
                  <w:marBottom w:val="0"/>
                  <w:divBdr>
                    <w:top w:val="none" w:sz="0" w:space="0" w:color="auto"/>
                    <w:left w:val="none" w:sz="0" w:space="0" w:color="auto"/>
                    <w:bottom w:val="none" w:sz="0" w:space="0" w:color="auto"/>
                    <w:right w:val="none" w:sz="0" w:space="0" w:color="auto"/>
                  </w:divBdr>
                </w:div>
                <w:div w:id="1781682947">
                  <w:marLeft w:val="0"/>
                  <w:marRight w:val="0"/>
                  <w:marTop w:val="0"/>
                  <w:marBottom w:val="0"/>
                  <w:divBdr>
                    <w:top w:val="none" w:sz="0" w:space="0" w:color="auto"/>
                    <w:left w:val="none" w:sz="0" w:space="0" w:color="auto"/>
                    <w:bottom w:val="none" w:sz="0" w:space="0" w:color="auto"/>
                    <w:right w:val="none" w:sz="0" w:space="0" w:color="auto"/>
                  </w:divBdr>
                </w:div>
                <w:div w:id="831870294">
                  <w:marLeft w:val="0"/>
                  <w:marRight w:val="0"/>
                  <w:marTop w:val="0"/>
                  <w:marBottom w:val="0"/>
                  <w:divBdr>
                    <w:top w:val="none" w:sz="0" w:space="0" w:color="auto"/>
                    <w:left w:val="none" w:sz="0" w:space="0" w:color="auto"/>
                    <w:bottom w:val="none" w:sz="0" w:space="0" w:color="auto"/>
                    <w:right w:val="none" w:sz="0" w:space="0" w:color="auto"/>
                  </w:divBdr>
                </w:div>
                <w:div w:id="1912614830">
                  <w:marLeft w:val="0"/>
                  <w:marRight w:val="0"/>
                  <w:marTop w:val="0"/>
                  <w:marBottom w:val="0"/>
                  <w:divBdr>
                    <w:top w:val="none" w:sz="0" w:space="0" w:color="auto"/>
                    <w:left w:val="none" w:sz="0" w:space="0" w:color="auto"/>
                    <w:bottom w:val="none" w:sz="0" w:space="0" w:color="auto"/>
                    <w:right w:val="none" w:sz="0" w:space="0" w:color="auto"/>
                  </w:divBdr>
                </w:div>
                <w:div w:id="1274048944">
                  <w:marLeft w:val="0"/>
                  <w:marRight w:val="0"/>
                  <w:marTop w:val="0"/>
                  <w:marBottom w:val="0"/>
                  <w:divBdr>
                    <w:top w:val="none" w:sz="0" w:space="0" w:color="auto"/>
                    <w:left w:val="none" w:sz="0" w:space="0" w:color="auto"/>
                    <w:bottom w:val="none" w:sz="0" w:space="0" w:color="auto"/>
                    <w:right w:val="none" w:sz="0" w:space="0" w:color="auto"/>
                  </w:divBdr>
                </w:div>
              </w:divsChild>
            </w:div>
            <w:div w:id="2328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6.gif"/><Relationship Id="rId18" Type="http://schemas.openxmlformats.org/officeDocument/2006/relationships/hyperlink" Target="http://fw.freshersworld.com/placementweek/showpaper.asp?cid=108&amp;pid=16358&amp;pgcount=1&amp;prio=7&amp;stat=nxt" TargetMode="External"/><Relationship Id="rId26" Type="http://schemas.openxmlformats.org/officeDocument/2006/relationships/hyperlink" Target="http://fw.freshersworld.com/placementweek/papers.asp"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fw.freshersworld.com/placementweek/showpaper.asp?cid=108&amp;pid=16211&amp;pgcount=1&amp;prio=10&amp;stat=nxt" TargetMode="External"/><Relationship Id="rId34" Type="http://schemas.openxmlformats.org/officeDocument/2006/relationships/image" Target="media/image8.wmf"/><Relationship Id="rId7" Type="http://schemas.openxmlformats.org/officeDocument/2006/relationships/hyperlink" Target="http://fw.freshersworld.com/map/map.htm" TargetMode="External"/><Relationship Id="rId12" Type="http://schemas.openxmlformats.org/officeDocument/2006/relationships/control" Target="activeX/activeX1.xml"/><Relationship Id="rId17" Type="http://schemas.openxmlformats.org/officeDocument/2006/relationships/hyperlink" Target="http://fw.freshersworld.com/placementweek/showpaper.asp?cid=108&amp;pid=16399&amp;pgcount=1&amp;prio=6&amp;stat=nxt" TargetMode="External"/><Relationship Id="rId25" Type="http://schemas.openxmlformats.org/officeDocument/2006/relationships/hyperlink" Target="http://fw.freshersworld.com/index.htm" TargetMode="External"/><Relationship Id="rId33" Type="http://schemas.openxmlformats.org/officeDocument/2006/relationships/hyperlink" Target="http://placement.freshersworld.com/" TargetMode="External"/><Relationship Id="rId38" Type="http://schemas.openxmlformats.org/officeDocument/2006/relationships/image" Target="media/image10.gif"/><Relationship Id="rId2" Type="http://schemas.openxmlformats.org/officeDocument/2006/relationships/settings" Target="settings.xml"/><Relationship Id="rId16" Type="http://schemas.openxmlformats.org/officeDocument/2006/relationships/hyperlink" Target="http://fw.freshersworld.com/placementweek/showpaper.asp?cid=108&amp;pid=16130&amp;pgcount=1&amp;prio=3&amp;stat=nxt" TargetMode="External"/><Relationship Id="rId20" Type="http://schemas.openxmlformats.org/officeDocument/2006/relationships/hyperlink" Target="http://fw.freshersworld.com/placementweek/showpaper.asp?cid=108&amp;pid=16226&amp;pgcount=1&amp;prio=9&amp;stat=nxt" TargetMode="External"/><Relationship Id="rId29" Type="http://schemas.openxmlformats.org/officeDocument/2006/relationships/hyperlink" Target="http://placement.freshersworld.com/"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5.wmf"/><Relationship Id="rId24" Type="http://schemas.openxmlformats.org/officeDocument/2006/relationships/hyperlink" Target="http://fw.freshersworld.com/placementweek/showpaper.asp?cid=108&amp;pid=16021&amp;pgcount=2&amp;prio=13&amp;stat=nxt" TargetMode="External"/><Relationship Id="rId32" Type="http://schemas.openxmlformats.org/officeDocument/2006/relationships/hyperlink" Target="http://fw.freshersworld.com/placementweek/showpaper.asp?view=cmnt&amp;pid=15767&amp;cid=108&amp;prio=18" TargetMode="External"/><Relationship Id="rId37" Type="http://schemas.openxmlformats.org/officeDocument/2006/relationships/control" Target="activeX/activeX3.xml"/><Relationship Id="rId40"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fw.freshersworld.com/placementweek/showpaper.asp?cid=108&amp;pid=280&amp;pgcount=1&amp;prio=2&amp;stat=nxt" TargetMode="External"/><Relationship Id="rId23" Type="http://schemas.openxmlformats.org/officeDocument/2006/relationships/hyperlink" Target="http://fw.freshersworld.com/placementweek/showpaper.asp?cid=108&amp;pid=16156&amp;pgcount=1&amp;prio=12&amp;stat=nxt" TargetMode="External"/><Relationship Id="rId28" Type="http://schemas.openxmlformats.org/officeDocument/2006/relationships/hyperlink" Target="http://fw.freshersworld.com/directory/company.asp" TargetMode="External"/><Relationship Id="rId36" Type="http://schemas.openxmlformats.org/officeDocument/2006/relationships/image" Target="media/image9.wmf"/><Relationship Id="rId10" Type="http://schemas.openxmlformats.org/officeDocument/2006/relationships/image" Target="media/image4.gif"/><Relationship Id="rId19" Type="http://schemas.openxmlformats.org/officeDocument/2006/relationships/hyperlink" Target="http://fw.freshersworld.com/placementweek/showpaper.asp?cid=108&amp;pid=16270&amp;pgcount=1&amp;prio=8&amp;stat=nxt" TargetMode="External"/><Relationship Id="rId31" Type="http://schemas.openxmlformats.org/officeDocument/2006/relationships/hyperlink" Target="http://www.m4maths.com/placement-puzzles.php?" TargetMode="External"/><Relationship Id="rId4" Type="http://schemas.openxmlformats.org/officeDocument/2006/relationships/hyperlink" Target="http://fw.freshersworld.com/index.htm" TargetMode="External"/><Relationship Id="rId9" Type="http://schemas.openxmlformats.org/officeDocument/2006/relationships/hyperlink" Target="http://fw.freshersworld.com/contact.htm" TargetMode="External"/><Relationship Id="rId14" Type="http://schemas.openxmlformats.org/officeDocument/2006/relationships/image" Target="media/image7.jpeg"/><Relationship Id="rId22" Type="http://schemas.openxmlformats.org/officeDocument/2006/relationships/hyperlink" Target="http://fw.freshersworld.com/placementweek/showpaper.asp?cid=108&amp;pid=16170&amp;pgcount=1&amp;prio=11&amp;stat=nxt" TargetMode="External"/><Relationship Id="rId27" Type="http://schemas.openxmlformats.org/officeDocument/2006/relationships/hyperlink" Target="http://fw.freshersworld.com/placementweek/company.asp?cid=108" TargetMode="External"/><Relationship Id="rId30" Type="http://schemas.openxmlformats.org/officeDocument/2006/relationships/hyperlink" Target="http://placement.freshersworld.com/" TargetMode="External"/><Relationship Id="rId35"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8204</Words>
  <Characters>46767</Characters>
  <Application>Microsoft Office Word</Application>
  <DocSecurity>0</DocSecurity>
  <Lines>389</Lines>
  <Paragraphs>109</Paragraphs>
  <ScaleCrop>false</ScaleCrop>
  <Company/>
  <LinksUpToDate>false</LinksUpToDate>
  <CharactersWithSpaces>54862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dc:creator>
  <cp:keywords/>
  <dc:description/>
  <cp:lastModifiedBy>tarun</cp:lastModifiedBy>
  <cp:revision>1</cp:revision>
  <dcterms:created xsi:type="dcterms:W3CDTF">2011-07-28T09:14:00Z</dcterms:created>
  <dcterms:modified xsi:type="dcterms:W3CDTF">2011-07-28T09:15:00Z</dcterms:modified>
</cp:coreProperties>
</file>